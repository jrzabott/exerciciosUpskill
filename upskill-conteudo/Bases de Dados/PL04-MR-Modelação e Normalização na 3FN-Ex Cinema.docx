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E2052" w:rsidR="00DA52BD" w:rsidP="00DA52BD" w:rsidRDefault="00C443F3" w14:paraId="6A1C2828" w14:textId="43C8F237">
      <w:pPr>
        <w:pStyle w:val="Ttulo1"/>
        <w:rPr>
          <w:lang w:val="pt-PT"/>
        </w:rPr>
      </w:pPr>
      <w:r w:rsidRPr="00CE2052">
        <w:rPr>
          <w:lang w:val="pt-PT"/>
        </w:rPr>
        <w:t xml:space="preserve">Exercício </w:t>
      </w:r>
      <w:r w:rsidR="006B7662">
        <w:rPr>
          <w:lang w:val="pt-PT"/>
        </w:rPr>
        <w:t>Cinema</w:t>
      </w:r>
    </w:p>
    <w:p w:rsidR="00D53255" w:rsidP="00D53255" w:rsidRDefault="00572642" w14:paraId="77121D30" w14:textId="1D87095D">
      <w:pPr>
        <w:spacing w:line="360" w:lineRule="auto"/>
        <w:rPr>
          <w:lang w:val="pt-PT"/>
        </w:rPr>
      </w:pPr>
      <w:bookmarkStart w:name="_Hlk527374737" w:id="0"/>
      <w:r w:rsidRPr="0036026E">
        <w:rPr>
          <w:lang w:val="pt-PT"/>
        </w:rPr>
        <w:t>A gestão de um cinema pretende uma base de dados relacional para auxiliar a sua atividade.</w:t>
      </w:r>
      <w:r w:rsidRPr="0036026E" w:rsidR="00CF71E0">
        <w:rPr>
          <w:lang w:val="pt-PT"/>
        </w:rPr>
        <w:t xml:space="preserve"> </w:t>
      </w:r>
      <w:r w:rsidR="00565539">
        <w:rPr>
          <w:lang w:val="pt-PT"/>
        </w:rPr>
        <w:t xml:space="preserve">Na análise do problema </w:t>
      </w:r>
      <w:r w:rsidR="00DF78EA">
        <w:rPr>
          <w:lang w:val="pt-PT"/>
        </w:rPr>
        <w:t>foi obtida a seguinte informação</w:t>
      </w:r>
      <w:r w:rsidR="00565539">
        <w:rPr>
          <w:lang w:val="pt-PT"/>
        </w:rPr>
        <w:t>:</w:t>
      </w:r>
    </w:p>
    <w:p w:rsidRPr="00F24183" w:rsidR="005F5735" w:rsidP="0060773B" w:rsidRDefault="005F5735" w14:paraId="577E9969" w14:textId="7F34315D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rPr>
          <w:lang w:val="pt-PT"/>
        </w:rPr>
      </w:pPr>
      <w:r>
        <w:rPr>
          <w:lang w:val="pt-PT"/>
        </w:rPr>
        <w:t>Um</w:t>
      </w:r>
      <w:r w:rsidRPr="00F24183">
        <w:rPr>
          <w:lang w:val="pt-PT"/>
        </w:rPr>
        <w:t xml:space="preserve"> filme tem as </w:t>
      </w:r>
      <w:r>
        <w:rPr>
          <w:lang w:val="pt-PT"/>
        </w:rPr>
        <w:t xml:space="preserve">seguintes </w:t>
      </w:r>
      <w:r w:rsidRPr="00F24183">
        <w:rPr>
          <w:lang w:val="pt-PT"/>
        </w:rPr>
        <w:t xml:space="preserve">características: título, duração, </w:t>
      </w:r>
      <w:r>
        <w:rPr>
          <w:lang w:val="pt-PT"/>
        </w:rPr>
        <w:t>n</w:t>
      </w:r>
      <w:r w:rsidRPr="00F24183">
        <w:rPr>
          <w:lang w:val="pt-PT"/>
        </w:rPr>
        <w:t>ome do realizador, nome do país de origem, classificação</w:t>
      </w:r>
      <w:r>
        <w:rPr>
          <w:lang w:val="pt-PT"/>
        </w:rPr>
        <w:t>, géneros, elenco de atores e data de estreia. A classificação é a idade mínima aconselhada para ver o filme. U</w:t>
      </w:r>
      <w:r w:rsidRPr="00F24183">
        <w:rPr>
          <w:lang w:val="pt-PT"/>
        </w:rPr>
        <w:t xml:space="preserve">m filme pode ser classificado com um ou vários géneros, como por exemplo: animação, comédia, drama, policial, </w:t>
      </w:r>
      <w:r>
        <w:rPr>
          <w:lang w:val="pt-PT"/>
        </w:rPr>
        <w:t xml:space="preserve">romance, </w:t>
      </w:r>
      <w:r w:rsidRPr="00F24183">
        <w:rPr>
          <w:lang w:val="pt-PT"/>
        </w:rPr>
        <w:t>etc.</w:t>
      </w:r>
      <w:r>
        <w:rPr>
          <w:lang w:val="pt-PT"/>
        </w:rPr>
        <w:t>;</w:t>
      </w:r>
      <w:r w:rsidRPr="00F24183">
        <w:rPr>
          <w:lang w:val="pt-PT"/>
        </w:rPr>
        <w:t xml:space="preserve"> </w:t>
      </w:r>
    </w:p>
    <w:p w:rsidRPr="00F24183" w:rsidR="005F5735" w:rsidP="0060773B" w:rsidRDefault="005F5735" w14:paraId="2ED044C3" w14:textId="0E12B847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lang w:val="pt-PT"/>
        </w:rPr>
      </w:pPr>
      <w:r>
        <w:rPr>
          <w:lang w:val="pt-PT"/>
        </w:rPr>
        <w:t>Um</w:t>
      </w:r>
      <w:r w:rsidRPr="00F24183">
        <w:rPr>
          <w:lang w:val="pt-PT"/>
        </w:rPr>
        <w:t xml:space="preserve"> ator </w:t>
      </w:r>
      <w:r>
        <w:rPr>
          <w:lang w:val="pt-PT"/>
        </w:rPr>
        <w:t>tem</w:t>
      </w:r>
      <w:r w:rsidRPr="00F24183">
        <w:rPr>
          <w:lang w:val="pt-PT"/>
        </w:rPr>
        <w:t xml:space="preserve"> as seguintes características: nome, nacionalidade, data de nascimento, data de falecimento (eventual) e </w:t>
      </w:r>
      <w:r>
        <w:rPr>
          <w:lang w:val="pt-PT"/>
        </w:rPr>
        <w:t xml:space="preserve">o </w:t>
      </w:r>
      <w:r w:rsidRPr="00F24183">
        <w:rPr>
          <w:lang w:val="pt-PT"/>
        </w:rPr>
        <w:t xml:space="preserve">pai e/ou mãe que também são/foram atores; </w:t>
      </w:r>
    </w:p>
    <w:p w:rsidRPr="00BE1F42" w:rsidR="00BB0D0B" w:rsidRDefault="00BB0D0B" w14:paraId="4A3C1A53" w14:textId="504B22DF">
      <w:pPr>
        <w:pStyle w:val="PargrafodaLista"/>
        <w:numPr>
          <w:ilvl w:val="0"/>
          <w:numId w:val="43"/>
        </w:numPr>
        <w:spacing w:line="360" w:lineRule="auto"/>
        <w:rPr>
          <w:lang w:val="pt-PT"/>
        </w:rPr>
      </w:pPr>
      <w:r w:rsidRPr="00BE1F42">
        <w:rPr>
          <w:lang w:val="pt-PT"/>
        </w:rPr>
        <w:t xml:space="preserve">O cinema </w:t>
      </w:r>
      <w:r w:rsidRPr="00BE1F42" w:rsidR="004C5299">
        <w:rPr>
          <w:lang w:val="pt-PT"/>
        </w:rPr>
        <w:t xml:space="preserve">tem </w:t>
      </w:r>
      <w:r w:rsidRPr="00BE1F42">
        <w:rPr>
          <w:lang w:val="pt-PT"/>
        </w:rPr>
        <w:t xml:space="preserve">várias salas </w:t>
      </w:r>
      <w:r w:rsidRPr="00BE1F42" w:rsidR="000E1276">
        <w:rPr>
          <w:lang w:val="pt-PT"/>
        </w:rPr>
        <w:t>para</w:t>
      </w:r>
      <w:r w:rsidRPr="00BE1F42">
        <w:rPr>
          <w:lang w:val="pt-PT"/>
        </w:rPr>
        <w:t xml:space="preserve"> </w:t>
      </w:r>
      <w:r w:rsidRPr="00BE1F42" w:rsidR="00557130">
        <w:rPr>
          <w:lang w:val="pt-PT"/>
        </w:rPr>
        <w:t xml:space="preserve">exibir </w:t>
      </w:r>
      <w:r w:rsidRPr="00BE1F42" w:rsidR="00BE1F42">
        <w:rPr>
          <w:lang w:val="pt-PT"/>
        </w:rPr>
        <w:t xml:space="preserve">os </w:t>
      </w:r>
      <w:r w:rsidRPr="00BE1F42">
        <w:rPr>
          <w:lang w:val="pt-PT"/>
        </w:rPr>
        <w:t>filmes</w:t>
      </w:r>
      <w:r w:rsidR="00065B70">
        <w:rPr>
          <w:lang w:val="pt-PT"/>
        </w:rPr>
        <w:t>. C</w:t>
      </w:r>
      <w:r w:rsidR="0076482F">
        <w:rPr>
          <w:lang w:val="pt-PT"/>
        </w:rPr>
        <w:t>ada</w:t>
      </w:r>
      <w:r w:rsidR="00276B1A">
        <w:rPr>
          <w:lang w:val="pt-PT"/>
        </w:rPr>
        <w:t xml:space="preserve"> sala </w:t>
      </w:r>
      <w:r w:rsidR="00065B70">
        <w:rPr>
          <w:lang w:val="pt-PT"/>
        </w:rPr>
        <w:t xml:space="preserve">é </w:t>
      </w:r>
      <w:r w:rsidRPr="00BE1F42" w:rsidR="00770A0A">
        <w:rPr>
          <w:lang w:val="pt-PT"/>
        </w:rPr>
        <w:t>caracterizada pel</w:t>
      </w:r>
      <w:r w:rsidRPr="00BE1F42" w:rsidR="00B11419">
        <w:rPr>
          <w:lang w:val="pt-PT"/>
        </w:rPr>
        <w:t>o</w:t>
      </w:r>
      <w:r w:rsidR="00BE1F42">
        <w:rPr>
          <w:lang w:val="pt-PT"/>
        </w:rPr>
        <w:t xml:space="preserve"> </w:t>
      </w:r>
      <w:r w:rsidRPr="00BE1F42" w:rsidR="00B11419">
        <w:rPr>
          <w:lang w:val="pt-PT"/>
        </w:rPr>
        <w:t xml:space="preserve">número </w:t>
      </w:r>
      <w:r w:rsidRPr="00BE1F42" w:rsidR="00EF6D2E">
        <w:rPr>
          <w:lang w:val="pt-PT"/>
        </w:rPr>
        <w:t xml:space="preserve">da sala </w:t>
      </w:r>
      <w:r w:rsidRPr="00BE1F42">
        <w:rPr>
          <w:lang w:val="pt-PT"/>
        </w:rPr>
        <w:t>e</w:t>
      </w:r>
      <w:r w:rsidRPr="00BE1F42" w:rsidR="00770A0A">
        <w:rPr>
          <w:lang w:val="pt-PT"/>
        </w:rPr>
        <w:t xml:space="preserve"> </w:t>
      </w:r>
      <w:r w:rsidR="00BE1F42">
        <w:rPr>
          <w:lang w:val="pt-PT"/>
        </w:rPr>
        <w:t xml:space="preserve">pela </w:t>
      </w:r>
      <w:r w:rsidRPr="00BE1F42">
        <w:rPr>
          <w:lang w:val="pt-PT"/>
        </w:rPr>
        <w:t>lotação</w:t>
      </w:r>
      <w:r w:rsidRPr="00BE1F42" w:rsidR="004C5299">
        <w:rPr>
          <w:lang w:val="pt-PT"/>
        </w:rPr>
        <w:t>;</w:t>
      </w:r>
    </w:p>
    <w:p w:rsidRPr="00DD1FA9" w:rsidR="00B11419" w:rsidP="0060773B" w:rsidRDefault="00CE2E50" w14:paraId="4D1EEDE0" w14:textId="61947C53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lang w:val="pt-PT"/>
        </w:rPr>
      </w:pPr>
      <w:r w:rsidRPr="00DD1FA9">
        <w:rPr>
          <w:lang w:val="pt-PT"/>
        </w:rPr>
        <w:t>A exibição de um filme pode ser repetida em vários dias</w:t>
      </w:r>
      <w:r w:rsidRPr="00DD1FA9" w:rsidR="003852D6">
        <w:rPr>
          <w:lang w:val="pt-PT"/>
        </w:rPr>
        <w:t>. Por</w:t>
      </w:r>
      <w:r w:rsidRPr="00DD1FA9">
        <w:rPr>
          <w:lang w:val="pt-PT"/>
        </w:rPr>
        <w:t xml:space="preserve"> dia pode haver sessões</w:t>
      </w:r>
      <w:r w:rsidRPr="00DD1FA9" w:rsidR="003852D6">
        <w:rPr>
          <w:lang w:val="pt-PT"/>
        </w:rPr>
        <w:t xml:space="preserve"> </w:t>
      </w:r>
      <w:r w:rsidRPr="00DD1FA9" w:rsidR="0059476A">
        <w:rPr>
          <w:lang w:val="pt-PT"/>
        </w:rPr>
        <w:t>em diferentes salas e</w:t>
      </w:r>
      <w:r w:rsidRPr="00DD1FA9" w:rsidR="005C0B62">
        <w:rPr>
          <w:lang w:val="pt-PT"/>
        </w:rPr>
        <w:t>, cada sala, pode ter várias sessões</w:t>
      </w:r>
      <w:r w:rsidRPr="00DD1FA9" w:rsidR="00DD1FA9">
        <w:rPr>
          <w:lang w:val="pt-PT"/>
        </w:rPr>
        <w:t xml:space="preserve">. </w:t>
      </w:r>
      <w:r w:rsidR="000A0857">
        <w:rPr>
          <w:lang w:val="pt-PT"/>
        </w:rPr>
        <w:t>Uma</w:t>
      </w:r>
      <w:r w:rsidRPr="00DD1FA9" w:rsidR="005C0B62">
        <w:rPr>
          <w:lang w:val="pt-PT"/>
        </w:rPr>
        <w:t xml:space="preserve"> sessão é caracterizada </w:t>
      </w:r>
      <w:r w:rsidRPr="0089727A" w:rsidR="003E4015">
        <w:rPr>
          <w:lang w:val="pt-PT"/>
        </w:rPr>
        <w:t xml:space="preserve">também </w:t>
      </w:r>
      <w:r w:rsidRPr="00DD1FA9" w:rsidR="005C0B62">
        <w:rPr>
          <w:lang w:val="pt-PT"/>
        </w:rPr>
        <w:t>pel</w:t>
      </w:r>
      <w:ins w:author="Nelson Freire" w:date="2019-11-18T18:59:00Z" w:id="1">
        <w:r w:rsidR="00B361B9">
          <w:rPr>
            <w:lang w:val="pt-PT"/>
          </w:rPr>
          <w:t>a hora de</w:t>
        </w:r>
      </w:ins>
      <w:ins w:author="Nelson Freire" w:date="2019-11-18T19:00:00Z" w:id="2">
        <w:r w:rsidR="00B361B9">
          <w:rPr>
            <w:lang w:val="pt-PT"/>
          </w:rPr>
          <w:t xml:space="preserve"> início, hora de fim e </w:t>
        </w:r>
      </w:ins>
      <w:bookmarkStart w:name="_GoBack" w:id="3"/>
      <w:bookmarkEnd w:id="3"/>
      <w:del w:author="Nelson Freire" w:date="2019-11-18T18:58:00Z" w:id="4">
        <w:r w:rsidRPr="00DD1FA9" w:rsidDel="00B361B9" w:rsidR="005C0B62">
          <w:rPr>
            <w:lang w:val="pt-PT"/>
          </w:rPr>
          <w:delText>o</w:delText>
        </w:r>
      </w:del>
      <w:del w:author="Nelson Freire" w:date="2019-11-18T19:00:00Z" w:id="5">
        <w:r w:rsidRPr="00DD1FA9" w:rsidDel="00B361B9" w:rsidR="005C0B62">
          <w:rPr>
            <w:lang w:val="pt-PT"/>
          </w:rPr>
          <w:delText xml:space="preserve"> </w:delText>
        </w:r>
      </w:del>
      <w:r w:rsidRPr="00DD1FA9" w:rsidR="00FC3B89">
        <w:rPr>
          <w:lang w:val="pt-PT"/>
        </w:rPr>
        <w:t xml:space="preserve">número de espetadores; </w:t>
      </w:r>
      <w:r w:rsidRPr="00DD1FA9" w:rsidR="00CB6EF9">
        <w:rPr>
          <w:lang w:val="pt-PT"/>
        </w:rPr>
        <w:t xml:space="preserve"> </w:t>
      </w:r>
    </w:p>
    <w:p w:rsidR="00B61FA2" w:rsidP="0060773B" w:rsidRDefault="005175F0" w14:paraId="103018F8" w14:textId="3F61DCA0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lang w:val="pt-PT"/>
        </w:rPr>
      </w:pPr>
      <w:r>
        <w:rPr>
          <w:lang w:val="pt-PT"/>
        </w:rPr>
        <w:t xml:space="preserve">A atividade do cinema é assegurada por </w:t>
      </w:r>
      <w:r w:rsidR="00770A0A">
        <w:rPr>
          <w:lang w:val="pt-PT"/>
        </w:rPr>
        <w:t>funcionário</w:t>
      </w:r>
      <w:r>
        <w:rPr>
          <w:lang w:val="pt-PT"/>
        </w:rPr>
        <w:t xml:space="preserve">s de três categorias, </w:t>
      </w:r>
      <w:r w:rsidR="005D71BB">
        <w:rPr>
          <w:lang w:val="pt-PT"/>
        </w:rPr>
        <w:t>nomeadamente</w:t>
      </w:r>
      <w:r>
        <w:rPr>
          <w:lang w:val="pt-PT"/>
        </w:rPr>
        <w:t xml:space="preserve">, um diretor e vários subdiretores e assistentes. </w:t>
      </w:r>
      <w:r w:rsidR="001F2DBD">
        <w:rPr>
          <w:lang w:val="pt-PT"/>
        </w:rPr>
        <w:t xml:space="preserve"> O diretor chefia os subdiretores e estes</w:t>
      </w:r>
      <w:r w:rsidR="00B56B82">
        <w:rPr>
          <w:lang w:val="pt-PT"/>
        </w:rPr>
        <w:t>,</w:t>
      </w:r>
      <w:r w:rsidR="001F2DBD">
        <w:rPr>
          <w:lang w:val="pt-PT"/>
        </w:rPr>
        <w:t xml:space="preserve"> </w:t>
      </w:r>
      <w:r w:rsidR="005D71BB">
        <w:rPr>
          <w:lang w:val="pt-PT"/>
        </w:rPr>
        <w:t>por sua vez</w:t>
      </w:r>
      <w:r w:rsidR="00B56B82">
        <w:rPr>
          <w:lang w:val="pt-PT"/>
        </w:rPr>
        <w:t>,</w:t>
      </w:r>
      <w:r w:rsidR="005D71BB">
        <w:rPr>
          <w:lang w:val="pt-PT"/>
        </w:rPr>
        <w:t xml:space="preserve"> </w:t>
      </w:r>
      <w:r w:rsidR="001F2DBD">
        <w:rPr>
          <w:lang w:val="pt-PT"/>
        </w:rPr>
        <w:t>chefiam os assistentes</w:t>
      </w:r>
      <w:r>
        <w:rPr>
          <w:lang w:val="pt-PT"/>
        </w:rPr>
        <w:t xml:space="preserve">. Os assistentes </w:t>
      </w:r>
      <w:r w:rsidR="00DE71DF">
        <w:rPr>
          <w:lang w:val="pt-PT"/>
        </w:rPr>
        <w:t xml:space="preserve">são responsáveis pela realização das </w:t>
      </w:r>
      <w:r>
        <w:rPr>
          <w:lang w:val="pt-PT"/>
        </w:rPr>
        <w:t>sessões de filmes</w:t>
      </w:r>
      <w:r w:rsidR="00D645E0">
        <w:rPr>
          <w:lang w:val="pt-PT"/>
        </w:rPr>
        <w:t>;</w:t>
      </w:r>
    </w:p>
    <w:p w:rsidR="00063966" w:rsidP="0060773B" w:rsidRDefault="00DE71DF" w14:paraId="58E4E648" w14:textId="130C1978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lang w:val="pt-PT"/>
        </w:rPr>
      </w:pPr>
      <w:r>
        <w:rPr>
          <w:lang w:val="pt-PT"/>
        </w:rPr>
        <w:t xml:space="preserve">Todos os funcionários têm as seguintes características: número de funcionário, </w:t>
      </w:r>
      <w:r w:rsidR="00A30ECA">
        <w:rPr>
          <w:lang w:val="pt-PT"/>
        </w:rPr>
        <w:t xml:space="preserve">nome, </w:t>
      </w:r>
      <w:r w:rsidR="00063966">
        <w:rPr>
          <w:lang w:val="pt-PT"/>
        </w:rPr>
        <w:t>categoria</w:t>
      </w:r>
      <w:r w:rsidR="0046040B">
        <w:rPr>
          <w:lang w:val="pt-PT"/>
        </w:rPr>
        <w:t>(</w:t>
      </w:r>
      <w:r w:rsidR="00B372B3">
        <w:rPr>
          <w:lang w:val="pt-PT"/>
        </w:rPr>
        <w:t>s</w:t>
      </w:r>
      <w:r w:rsidR="0046040B">
        <w:rPr>
          <w:lang w:val="pt-PT"/>
        </w:rPr>
        <w:t>)</w:t>
      </w:r>
      <w:r w:rsidR="00063966">
        <w:rPr>
          <w:lang w:val="pt-PT"/>
        </w:rPr>
        <w:t xml:space="preserve">, </w:t>
      </w:r>
      <w:r w:rsidR="00A30ECA">
        <w:rPr>
          <w:lang w:val="pt-PT"/>
        </w:rPr>
        <w:t>data</w:t>
      </w:r>
      <w:r>
        <w:rPr>
          <w:lang w:val="pt-PT"/>
        </w:rPr>
        <w:t xml:space="preserve"> de início e data de fim</w:t>
      </w:r>
      <w:r w:rsidR="00B372B3">
        <w:rPr>
          <w:lang w:val="pt-PT"/>
        </w:rPr>
        <w:t>,</w:t>
      </w:r>
      <w:r w:rsidR="00AC1B9C">
        <w:rPr>
          <w:lang w:val="pt-PT"/>
        </w:rPr>
        <w:t xml:space="preserve"> </w:t>
      </w:r>
      <w:r w:rsidR="00B372B3">
        <w:rPr>
          <w:lang w:val="pt-PT"/>
        </w:rPr>
        <w:t>da</w:t>
      </w:r>
      <w:r w:rsidR="0046040B">
        <w:rPr>
          <w:lang w:val="pt-PT"/>
        </w:rPr>
        <w:t>(</w:t>
      </w:r>
      <w:r w:rsidR="00B372B3">
        <w:rPr>
          <w:lang w:val="pt-PT"/>
        </w:rPr>
        <w:t>s</w:t>
      </w:r>
      <w:r w:rsidR="0046040B">
        <w:rPr>
          <w:lang w:val="pt-PT"/>
        </w:rPr>
        <w:t>)</w:t>
      </w:r>
      <w:r w:rsidR="00AC1B9C">
        <w:rPr>
          <w:lang w:val="pt-PT"/>
        </w:rPr>
        <w:t xml:space="preserve"> categoria</w:t>
      </w:r>
      <w:r w:rsidR="0046040B">
        <w:rPr>
          <w:lang w:val="pt-PT"/>
        </w:rPr>
        <w:t>(</w:t>
      </w:r>
      <w:r w:rsidR="00B372B3">
        <w:rPr>
          <w:lang w:val="pt-PT"/>
        </w:rPr>
        <w:t>s</w:t>
      </w:r>
      <w:r w:rsidR="0046040B">
        <w:rPr>
          <w:lang w:val="pt-PT"/>
        </w:rPr>
        <w:t>)</w:t>
      </w:r>
      <w:r w:rsidR="00AF3995">
        <w:rPr>
          <w:lang w:val="pt-PT"/>
        </w:rPr>
        <w:t>. O</w:t>
      </w:r>
      <w:r w:rsidR="00134E3D">
        <w:rPr>
          <w:lang w:val="pt-PT"/>
        </w:rPr>
        <w:t xml:space="preserve">s funcionários das categorias, </w:t>
      </w:r>
      <w:r w:rsidR="00AF3995">
        <w:rPr>
          <w:lang w:val="pt-PT"/>
        </w:rPr>
        <w:t>diretor</w:t>
      </w:r>
      <w:r w:rsidR="00F02626">
        <w:rPr>
          <w:lang w:val="pt-PT"/>
        </w:rPr>
        <w:t xml:space="preserve"> e </w:t>
      </w:r>
      <w:r w:rsidR="0095098D">
        <w:rPr>
          <w:lang w:val="pt-PT"/>
        </w:rPr>
        <w:t>assistente</w:t>
      </w:r>
      <w:r w:rsidR="00134E3D">
        <w:rPr>
          <w:lang w:val="pt-PT"/>
        </w:rPr>
        <w:t>,</w:t>
      </w:r>
      <w:r w:rsidR="0095098D">
        <w:rPr>
          <w:lang w:val="pt-PT"/>
        </w:rPr>
        <w:t xml:space="preserve"> são também </w:t>
      </w:r>
      <w:r w:rsidR="00AF3995">
        <w:rPr>
          <w:lang w:val="pt-PT"/>
        </w:rPr>
        <w:t>caracterizados</w:t>
      </w:r>
      <w:r w:rsidR="0095098D">
        <w:rPr>
          <w:lang w:val="pt-PT"/>
        </w:rPr>
        <w:t xml:space="preserve">, respetivamente, </w:t>
      </w:r>
      <w:r w:rsidR="00F02626">
        <w:rPr>
          <w:lang w:val="pt-PT"/>
        </w:rPr>
        <w:t>pela matr</w:t>
      </w:r>
      <w:r w:rsidR="00232329">
        <w:rPr>
          <w:lang w:val="pt-PT"/>
        </w:rPr>
        <w:t>í</w:t>
      </w:r>
      <w:r w:rsidR="00F02626">
        <w:rPr>
          <w:lang w:val="pt-PT"/>
        </w:rPr>
        <w:t>cula d</w:t>
      </w:r>
      <w:r w:rsidR="00AF3995">
        <w:rPr>
          <w:lang w:val="pt-PT"/>
        </w:rPr>
        <w:t>a viatura emprestada pelo cinema</w:t>
      </w:r>
      <w:r w:rsidR="0095098D">
        <w:rPr>
          <w:lang w:val="pt-PT"/>
        </w:rPr>
        <w:t xml:space="preserve"> e pelo número de sessões semanal contratado</w:t>
      </w:r>
      <w:r w:rsidR="009A18AB">
        <w:rPr>
          <w:lang w:val="pt-PT"/>
        </w:rPr>
        <w:t>.</w:t>
      </w:r>
      <w:r w:rsidR="00AC1B9C">
        <w:rPr>
          <w:lang w:val="pt-PT"/>
        </w:rPr>
        <w:t xml:space="preserve"> </w:t>
      </w:r>
      <w:r w:rsidR="009A18AB">
        <w:rPr>
          <w:lang w:val="pt-PT"/>
        </w:rPr>
        <w:t>Os funcionários podem mudar de categoria</w:t>
      </w:r>
      <w:r w:rsidR="00B372B3">
        <w:rPr>
          <w:lang w:val="pt-PT"/>
        </w:rPr>
        <w:t xml:space="preserve">, </w:t>
      </w:r>
      <w:r w:rsidR="00F91F36">
        <w:rPr>
          <w:lang w:val="pt-PT"/>
        </w:rPr>
        <w:t xml:space="preserve">inclusive </w:t>
      </w:r>
      <w:r w:rsidR="00880C1A">
        <w:rPr>
          <w:lang w:val="pt-PT"/>
        </w:rPr>
        <w:t xml:space="preserve">regressar a uma categoria </w:t>
      </w:r>
      <w:r w:rsidR="00F91F36">
        <w:rPr>
          <w:lang w:val="pt-PT"/>
        </w:rPr>
        <w:t xml:space="preserve">desempenhada </w:t>
      </w:r>
      <w:r w:rsidR="00880C1A">
        <w:rPr>
          <w:lang w:val="pt-PT"/>
        </w:rPr>
        <w:t>anterior</w:t>
      </w:r>
      <w:r w:rsidR="00F91F36">
        <w:rPr>
          <w:lang w:val="pt-PT"/>
        </w:rPr>
        <w:t>mente</w:t>
      </w:r>
      <w:r w:rsidR="00497963">
        <w:rPr>
          <w:lang w:val="pt-PT"/>
        </w:rPr>
        <w:t>;</w:t>
      </w:r>
      <w:r w:rsidR="0095098D">
        <w:rPr>
          <w:lang w:val="pt-PT"/>
        </w:rPr>
        <w:t xml:space="preserve"> </w:t>
      </w:r>
      <w:r w:rsidR="00AF3995">
        <w:rPr>
          <w:lang w:val="pt-PT"/>
        </w:rPr>
        <w:t xml:space="preserve"> </w:t>
      </w:r>
    </w:p>
    <w:p w:rsidR="00770A0A" w:rsidP="0060773B" w:rsidRDefault="005D71BB" w14:paraId="7FCF4652" w14:textId="3AF668EC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lang w:val="pt-PT"/>
        </w:rPr>
      </w:pPr>
      <w:r>
        <w:rPr>
          <w:lang w:val="pt-PT"/>
        </w:rPr>
        <w:t xml:space="preserve">O </w:t>
      </w:r>
      <w:r w:rsidR="00515F36">
        <w:rPr>
          <w:lang w:val="pt-PT"/>
        </w:rPr>
        <w:t>salário mensal d</w:t>
      </w:r>
      <w:r w:rsidR="00A577D9">
        <w:rPr>
          <w:lang w:val="pt-PT"/>
        </w:rPr>
        <w:t>e cada</w:t>
      </w:r>
      <w:r w:rsidR="00515F36">
        <w:rPr>
          <w:lang w:val="pt-PT"/>
        </w:rPr>
        <w:t xml:space="preserve"> funcionário </w:t>
      </w:r>
      <w:r w:rsidR="0095098D">
        <w:rPr>
          <w:lang w:val="pt-PT"/>
        </w:rPr>
        <w:t xml:space="preserve">depende </w:t>
      </w:r>
      <w:r w:rsidR="00912726">
        <w:rPr>
          <w:lang w:val="pt-PT"/>
        </w:rPr>
        <w:t>somente</w:t>
      </w:r>
      <w:r w:rsidR="00C40837">
        <w:rPr>
          <w:lang w:val="pt-PT"/>
        </w:rPr>
        <w:t xml:space="preserve"> </w:t>
      </w:r>
      <w:r w:rsidR="0095098D">
        <w:rPr>
          <w:lang w:val="pt-PT"/>
        </w:rPr>
        <w:t xml:space="preserve">da </w:t>
      </w:r>
      <w:r w:rsidR="007B057C">
        <w:rPr>
          <w:lang w:val="pt-PT"/>
        </w:rPr>
        <w:t>respetiva</w:t>
      </w:r>
      <w:r w:rsidR="00232329">
        <w:rPr>
          <w:lang w:val="pt-PT"/>
        </w:rPr>
        <w:t xml:space="preserve"> </w:t>
      </w:r>
      <w:r w:rsidR="0095098D">
        <w:rPr>
          <w:lang w:val="pt-PT"/>
        </w:rPr>
        <w:t>categoria</w:t>
      </w:r>
      <w:r w:rsidR="00497963">
        <w:rPr>
          <w:lang w:val="pt-PT"/>
        </w:rPr>
        <w:t>;</w:t>
      </w:r>
    </w:p>
    <w:p w:rsidR="005762F6" w:rsidP="0060773B" w:rsidRDefault="006A11BE" w14:paraId="3F5AC34B" w14:textId="0CB94136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lang w:val="pt-PT"/>
        </w:rPr>
      </w:pPr>
      <w:r>
        <w:rPr>
          <w:lang w:val="pt-PT"/>
        </w:rPr>
        <w:t xml:space="preserve">É feito o registo de todas as </w:t>
      </w:r>
      <w:r w:rsidR="003A7A62">
        <w:rPr>
          <w:lang w:val="pt-PT"/>
        </w:rPr>
        <w:t xml:space="preserve">sessões </w:t>
      </w:r>
      <w:r w:rsidR="00F47F14">
        <w:rPr>
          <w:lang w:val="pt-PT"/>
        </w:rPr>
        <w:t>realizadas por cada um dos</w:t>
      </w:r>
      <w:r>
        <w:rPr>
          <w:lang w:val="pt-PT"/>
        </w:rPr>
        <w:t xml:space="preserve"> funcionários da categoria </w:t>
      </w:r>
      <w:r w:rsidR="00F47F14">
        <w:rPr>
          <w:lang w:val="pt-PT"/>
        </w:rPr>
        <w:t>assistente</w:t>
      </w:r>
      <w:r w:rsidR="00ED21F2">
        <w:rPr>
          <w:lang w:val="pt-PT"/>
        </w:rPr>
        <w:t>.</w:t>
      </w:r>
    </w:p>
    <w:p w:rsidRPr="00D92566" w:rsidR="00513299" w:rsidP="00E4762A" w:rsidRDefault="00291708" w14:paraId="07C577A5" w14:textId="589992BE">
      <w:pPr>
        <w:spacing w:before="120" w:line="360" w:lineRule="auto"/>
        <w:ind w:left="357"/>
        <w:rPr>
          <w:lang w:val="pt-PT"/>
        </w:rPr>
      </w:pPr>
      <w:r w:rsidRPr="00D92566">
        <w:rPr>
          <w:lang w:val="pt-PT"/>
        </w:rPr>
        <w:t xml:space="preserve">Considerando </w:t>
      </w:r>
      <w:r w:rsidR="003A7A62">
        <w:rPr>
          <w:lang w:val="pt-PT"/>
        </w:rPr>
        <w:t xml:space="preserve">toda </w:t>
      </w:r>
      <w:r w:rsidR="00DF78EA">
        <w:rPr>
          <w:lang w:val="pt-PT"/>
        </w:rPr>
        <w:t>esta informação</w:t>
      </w:r>
      <w:r w:rsidRPr="00D92566">
        <w:rPr>
          <w:lang w:val="pt-PT"/>
        </w:rPr>
        <w:t>, f</w:t>
      </w:r>
      <w:r w:rsidRPr="00D92566" w:rsidR="00513299">
        <w:rPr>
          <w:lang w:val="pt-PT"/>
        </w:rPr>
        <w:t>azer o seguinte</w:t>
      </w:r>
      <w:r w:rsidRPr="00D92566">
        <w:rPr>
          <w:lang w:val="pt-PT"/>
        </w:rPr>
        <w:t>:</w:t>
      </w:r>
    </w:p>
    <w:p w:rsidRPr="00D92566" w:rsidR="00513299" w:rsidP="00D92566" w:rsidRDefault="00513299" w14:paraId="0DD0D7C1" w14:textId="77777777">
      <w:pPr>
        <w:pStyle w:val="PargrafodaLista"/>
        <w:numPr>
          <w:ilvl w:val="0"/>
          <w:numId w:val="46"/>
        </w:numPr>
        <w:spacing w:line="360" w:lineRule="auto"/>
        <w:rPr>
          <w:lang w:val="pt-PT"/>
        </w:rPr>
      </w:pPr>
      <w:r w:rsidRPr="00D92566">
        <w:rPr>
          <w:lang w:val="pt-PT"/>
        </w:rPr>
        <w:lastRenderedPageBreak/>
        <w:t>Elaborar um modelo de dados relacional (MR) normalizado na 3FN, que represente as principais entidades e os relacionamentos entre entidades. Cada entidade deve indicar a sua chave primária (PK), as eventuais chaves estrangeiras (FK) e os seus atributos mais significativos. Cada relacionamento deve indicar as suas cardinalidades, mínimas e máximas;</w:t>
      </w:r>
    </w:p>
    <w:p w:rsidRPr="00D92566" w:rsidR="00513299" w:rsidP="00D92566" w:rsidRDefault="00513299" w14:paraId="1FF1BE56" w14:textId="77777777">
      <w:pPr>
        <w:pStyle w:val="PargrafodaLista"/>
        <w:numPr>
          <w:ilvl w:val="0"/>
          <w:numId w:val="46"/>
        </w:numPr>
        <w:spacing w:line="360" w:lineRule="auto"/>
        <w:rPr>
          <w:lang w:val="pt-PT"/>
        </w:rPr>
      </w:pPr>
      <w:r w:rsidRPr="00D92566">
        <w:rPr>
          <w:lang w:val="pt-PT"/>
        </w:rPr>
        <w:t xml:space="preserve">Indicar as restrições de integridade, não-triviais, impossíveis de representar no MR. </w:t>
      </w:r>
    </w:p>
    <w:bookmarkEnd w:id="0"/>
    <w:p w:rsidRPr="000D4C61" w:rsidR="00756030" w:rsidP="00D92566" w:rsidRDefault="00756030" w14:paraId="4139B743" w14:textId="5C8E0568">
      <w:pPr>
        <w:keepNext/>
        <w:autoSpaceDE w:val="0"/>
        <w:autoSpaceDN w:val="0"/>
        <w:adjustRightInd w:val="0"/>
        <w:spacing w:before="240"/>
        <w:rPr>
          <w:color w:val="000000"/>
          <w:sz w:val="22"/>
          <w:lang w:val="pt-PT"/>
        </w:rPr>
      </w:pPr>
    </w:p>
    <w:sectPr w:rsidRPr="000D4C61" w:rsidR="00756030" w:rsidSect="009D11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orient="portrait"/>
      <w:pgMar w:top="720" w:right="720" w:bottom="1702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29D" w:rsidP="00D2423B" w:rsidRDefault="004F329D" w14:paraId="41525CC3" w14:textId="77777777">
      <w:pPr>
        <w:spacing w:line="240" w:lineRule="auto"/>
      </w:pPr>
      <w:r>
        <w:separator/>
      </w:r>
    </w:p>
    <w:p w:rsidR="004F329D" w:rsidRDefault="004F329D" w14:paraId="0FBD8114" w14:textId="77777777"/>
  </w:endnote>
  <w:endnote w:type="continuationSeparator" w:id="0">
    <w:p w:rsidR="004F329D" w:rsidP="00D2423B" w:rsidRDefault="004F329D" w14:paraId="4AC2B5FE" w14:textId="77777777">
      <w:pPr>
        <w:spacing w:line="240" w:lineRule="auto"/>
      </w:pPr>
      <w:r>
        <w:continuationSeparator/>
      </w:r>
    </w:p>
    <w:p w:rsidR="004F329D" w:rsidRDefault="004F329D" w14:paraId="2ACCAB9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37813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A2FB6" w:rsidP="001B77FB" w:rsidRDefault="004A2FB6" w14:paraId="5B399990" w14:textId="77777777">
        <w:pPr>
          <w:pStyle w:val="Rodap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744441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A2FB6" w:rsidP="00D2423B" w:rsidRDefault="004A2FB6" w14:paraId="4BC5173B" w14:textId="77777777">
        <w:pPr>
          <w:pStyle w:val="Rodap"/>
          <w:framePr w:wrap="none" w:hAnchor="margin" w:vAnchor="text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A2FB6" w:rsidP="00D2423B" w:rsidRDefault="004A2FB6" w14:paraId="63191E2E" w14:textId="77777777">
    <w:pPr>
      <w:pStyle w:val="Rodap"/>
      <w:ind w:right="360"/>
    </w:pPr>
  </w:p>
  <w:p w:rsidR="004A2FB6" w:rsidRDefault="004A2FB6" w14:paraId="55A7AC31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A2FB6" w:rsidP="00D2443C" w:rsidRDefault="004A2FB6" w14:paraId="5132096E" w14:textId="77777777">
    <w:pPr>
      <w:pStyle w:val="Rodap"/>
      <w:pBdr>
        <w:top w:val="single" w:color="auto" w:sz="4" w:space="1"/>
      </w:pBdr>
      <w:tabs>
        <w:tab w:val="clear" w:pos="4680"/>
        <w:tab w:val="clear" w:pos="9360"/>
        <w:tab w:val="right" w:pos="10490"/>
      </w:tabs>
      <w:ind w:right="-3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58C87B" wp14:editId="350FDE04">
          <wp:simplePos x="0" y="0"/>
          <wp:positionH relativeFrom="column">
            <wp:posOffset>-14910</wp:posOffset>
          </wp:positionH>
          <wp:positionV relativeFrom="paragraph">
            <wp:posOffset>-29845</wp:posOffset>
          </wp:positionV>
          <wp:extent cx="1470660" cy="586569"/>
          <wp:effectExtent l="0" t="0" r="0" b="0"/>
          <wp:wrapNone/>
          <wp:docPr id="24" name="Picture 15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P_marca_c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7"/>
                  <a:stretch/>
                </pic:blipFill>
                <pic:spPr bwMode="auto">
                  <a:xfrm>
                    <a:off x="0" y="0"/>
                    <a:ext cx="1470660" cy="5865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48F8F200">
      <w:rPr>
        <w:noProof/>
      </w:rPr>
      <w:t>1</w:t>
    </w:r>
    <w:r>
      <w:fldChar w:fldCharType="end"/>
    </w:r>
    <w:r w:rsidR="48F8F200">
      <w:rPr/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48F8F200">
      <w:rPr>
        <w:noProof/>
      </w:rPr>
      <w:t>1</w:t>
    </w:r>
    <w:r>
      <w:rPr>
        <w:noProof/>
      </w:rPr>
      <w:fldChar w:fldCharType="end"/>
    </w:r>
  </w:p>
  <w:p w:rsidR="004A2FB6" w:rsidRDefault="004A2FB6" w14:paraId="07A08F0A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74" w:rsidRDefault="00103374" w14:paraId="3625C46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29D" w:rsidP="00D2423B" w:rsidRDefault="004F329D" w14:paraId="6BE60401" w14:textId="77777777">
      <w:pPr>
        <w:spacing w:line="240" w:lineRule="auto"/>
      </w:pPr>
      <w:r>
        <w:separator/>
      </w:r>
    </w:p>
    <w:p w:rsidR="004F329D" w:rsidRDefault="004F329D" w14:paraId="7234947E" w14:textId="77777777"/>
  </w:footnote>
  <w:footnote w:type="continuationSeparator" w:id="0">
    <w:p w:rsidR="004F329D" w:rsidP="00D2423B" w:rsidRDefault="004F329D" w14:paraId="1A2C3466" w14:textId="77777777">
      <w:pPr>
        <w:spacing w:line="240" w:lineRule="auto"/>
      </w:pPr>
      <w:r>
        <w:continuationSeparator/>
      </w:r>
    </w:p>
    <w:p w:rsidR="004F329D" w:rsidRDefault="004F329D" w14:paraId="2CE2DBA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74" w:rsidRDefault="00103374" w14:paraId="2FF3D62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16012F" w:rsidR="004A2FB6" w:rsidP="00F12673" w:rsidRDefault="004A2FB6" w14:paraId="3BE2B03E" w14:textId="77777777">
    <w:pPr>
      <w:pStyle w:val="Cabealho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00F12673">
      <w:rPr>
        <w:rFonts w:cs="Times New Roman (Body CS)"/>
        <w:smallCaps/>
        <w:noProof/>
        <w:lang w:val="pt-PT"/>
      </w:rPr>
      <w:drawing>
        <wp:anchor distT="0" distB="0" distL="114300" distR="114300" simplePos="0" relativeHeight="251660288" behindDoc="1" locked="0" layoutInCell="1" allowOverlap="1" wp14:anchorId="226A39C6" wp14:editId="60371621">
          <wp:simplePos x="0" y="0"/>
          <wp:positionH relativeFrom="margin">
            <wp:posOffset>15412</wp:posOffset>
          </wp:positionH>
          <wp:positionV relativeFrom="paragraph">
            <wp:posOffset>13335</wp:posOffset>
          </wp:positionV>
          <wp:extent cx="525760" cy="549658"/>
          <wp:effectExtent l="0" t="0" r="0" b="0"/>
          <wp:wrapNone/>
          <wp:docPr id="2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DEI_simbolo_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60" cy="5496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2673" w:rsidR="48F8F200">
      <w:rPr>
        <w:rFonts w:cs="Times New Roman (Body CS)"/>
        <w:smallCaps w:val="1"/>
        <w:lang w:val="pt-PT"/>
      </w:rPr>
      <w:t>Departamento</w:t>
    </w:r>
    <w:r w:rsidRPr="0016012F" w:rsidR="48F8F200">
      <w:rPr>
        <w:rFonts w:cs="Times New Roman (Body CS)"/>
        <w:smallCaps w:val="1"/>
        <w:lang w:val="pt-PT"/>
      </w:rPr>
      <w:t xml:space="preserve"> de Engenharia Informática</w:t>
    </w:r>
  </w:p>
  <w:p w:rsidRPr="0016012F" w:rsidR="004A2FB6" w:rsidP="00F12673" w:rsidRDefault="004A2FB6" w14:paraId="028FFFFC" w14:textId="77777777">
    <w:pPr>
      <w:pStyle w:val="Cabealho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0016012F">
      <w:rPr>
        <w:rFonts w:cs="Times New Roman (Body CS)"/>
        <w:smallCaps/>
        <w:lang w:val="pt-PT"/>
      </w:rPr>
      <w:t>Bases de Dados</w:t>
    </w:r>
  </w:p>
  <w:p w:rsidR="004A2FB6" w:rsidP="48F8F200" w:rsidRDefault="004A2FB6" w14:paraId="695C28A2" w14:textId="1F19572C">
    <w:pPr>
      <w:pStyle w:val="Cabealho"/>
      <w:tabs>
        <w:tab w:val="clear" w:pos="4680"/>
      </w:tabs>
      <w:ind w:left="851"/>
      <w:jc w:val="center"/>
      <w:rPr>
        <w:rFonts w:cs="Times New Roman (Body CS)"/>
        <w:smallCaps w:val="1"/>
        <w:lang w:val="pt-PT"/>
      </w:rPr>
    </w:pPr>
    <w:r w:rsidRPr="48F8F200" w:rsidR="48F8F200">
      <w:rPr>
        <w:rFonts w:cs="Times New Roman (Body CS)"/>
        <w:smallCaps w:val="1"/>
        <w:lang w:val="pt-PT"/>
      </w:rPr>
      <w:t xml:space="preserve">Prática-Laboratorial </w:t>
    </w:r>
    <w:ins w:author="Rosa Reis" w:date="2020-09-23T17:30:38.995Z" w:id="623259019">
      <w:r w:rsidRPr="48F8F200" w:rsidR="48F8F200">
        <w:rPr>
          <w:rFonts w:cs="Times New Roman (Body CS)"/>
          <w:smallCaps w:val="1"/>
          <w:lang w:val="pt-PT"/>
        </w:rPr>
        <w:t>05</w:t>
      </w:r>
    </w:ins>
  </w:p>
  <w:p w:rsidR="004A2FB6" w:rsidP="00E51B78" w:rsidRDefault="004A2FB6" w14:paraId="0F8FB0A3" w14:textId="06F83B9A">
    <w:pPr>
      <w:pStyle w:val="Cabealho"/>
      <w:tabs>
        <w:tab w:val="clear" w:pos="4680"/>
      </w:tabs>
      <w:ind w:left="3062" w:hanging="1928"/>
      <w:jc w:val="left"/>
      <w:rPr>
        <w:rFonts w:cs="Times New Roman (Body CS)"/>
        <w:b/>
        <w:smallCaps/>
        <w:lang w:val="pt-PT"/>
      </w:rPr>
    </w:pPr>
    <w:r w:rsidRPr="006A1688">
      <w:rPr>
        <w:rFonts w:cs="Times New Roman (Body CS)"/>
        <w:b/>
        <w:smallCaps/>
        <w:lang w:val="pt-PT"/>
      </w:rPr>
      <w:t>Modelo Relacional</w:t>
    </w:r>
    <w:r w:rsidR="00D17682">
      <w:rPr>
        <w:rFonts w:cs="Times New Roman (Body CS)"/>
        <w:b/>
        <w:smallCaps/>
        <w:lang w:val="pt-PT"/>
      </w:rPr>
      <w:t>:</w:t>
    </w:r>
    <w:r w:rsidRPr="006A1688">
      <w:rPr>
        <w:rFonts w:cs="Times New Roman (Body CS)"/>
        <w:b/>
        <w:smallCaps/>
        <w:lang w:val="pt-PT"/>
      </w:rPr>
      <w:t xml:space="preserve"> </w:t>
    </w:r>
    <w:r w:rsidR="003351E1">
      <w:rPr>
        <w:rFonts w:cs="Times New Roman (Body CS)"/>
        <w:b/>
        <w:smallCaps/>
        <w:lang w:val="pt-PT"/>
      </w:rPr>
      <w:t>Mod</w:t>
    </w:r>
    <w:r w:rsidR="00810550">
      <w:rPr>
        <w:rFonts w:cs="Times New Roman (Body CS)"/>
        <w:b/>
        <w:smallCaps/>
        <w:lang w:val="pt-PT"/>
      </w:rPr>
      <w:t>e</w:t>
    </w:r>
    <w:r w:rsidR="003351E1">
      <w:rPr>
        <w:rFonts w:cs="Times New Roman (Body CS)"/>
        <w:b/>
        <w:smallCaps/>
        <w:lang w:val="pt-PT"/>
      </w:rPr>
      <w:t>lação de Dados</w:t>
    </w:r>
    <w:r w:rsidR="007F64AF">
      <w:rPr>
        <w:rFonts w:cs="Times New Roman (Body CS)"/>
        <w:b/>
        <w:smallCaps/>
        <w:lang w:val="pt-PT"/>
      </w:rPr>
      <w:t xml:space="preserve"> </w:t>
    </w:r>
    <w:r w:rsidR="00C91B76">
      <w:rPr>
        <w:rFonts w:cs="Times New Roman (Body CS)"/>
        <w:b/>
        <w:smallCaps/>
        <w:lang w:val="pt-PT"/>
      </w:rPr>
      <w:t xml:space="preserve">e Normalização na 3FN. </w:t>
    </w:r>
    <w:r w:rsidR="007F64AF">
      <w:rPr>
        <w:rFonts w:cs="Times New Roman (Body CS)"/>
        <w:b/>
        <w:smallCaps/>
        <w:lang w:val="pt-PT"/>
      </w:rPr>
      <w:t xml:space="preserve">Relacionamentos </w:t>
    </w:r>
    <w:r w:rsidR="00C91B76">
      <w:rPr>
        <w:rFonts w:cs="Times New Roman (Body CS)"/>
        <w:b/>
        <w:smallCaps/>
        <w:lang w:val="pt-PT"/>
      </w:rPr>
      <w:t xml:space="preserve">Unários (Recursivos), </w:t>
    </w:r>
    <w:r w:rsidR="007F64AF">
      <w:rPr>
        <w:rFonts w:cs="Times New Roman (Body CS)"/>
        <w:b/>
        <w:smallCaps/>
        <w:lang w:val="pt-PT"/>
      </w:rPr>
      <w:t>Binários</w:t>
    </w:r>
    <w:r w:rsidR="00C91B76">
      <w:rPr>
        <w:rFonts w:cs="Times New Roman (Body CS)"/>
        <w:b/>
        <w:smallCaps/>
        <w:lang w:val="pt-PT"/>
      </w:rPr>
      <w:t xml:space="preserve"> e de </w:t>
    </w:r>
    <w:r w:rsidR="00E51B78">
      <w:rPr>
        <w:rFonts w:cs="Times New Roman (Body CS)"/>
        <w:b/>
        <w:smallCaps/>
        <w:lang w:val="pt-PT"/>
      </w:rPr>
      <w:t>Generalização/Especialização (</w:t>
    </w:r>
    <w:r w:rsidR="00C91B76">
      <w:rPr>
        <w:rFonts w:cs="Times New Roman (Body CS)"/>
        <w:b/>
        <w:smallCaps/>
        <w:lang w:val="pt-PT"/>
      </w:rPr>
      <w:t>IS-A</w:t>
    </w:r>
    <w:r w:rsidR="007F64AF">
      <w:rPr>
        <w:rFonts w:cs="Times New Roman (Body CS)"/>
        <w:b/>
        <w:smallCaps/>
        <w:lang w:val="pt-PT"/>
      </w:rPr>
      <w:t xml:space="preserve">). </w:t>
    </w:r>
  </w:p>
  <w:p w:rsidRPr="009B2558" w:rsidR="004A2FB6" w:rsidP="00DA52BD" w:rsidRDefault="004A2FB6" w14:paraId="16782945" w14:textId="77777777">
    <w:pPr>
      <w:pStyle w:val="Cabealho"/>
      <w:pBdr>
        <w:bottom w:val="single" w:color="auto" w:sz="4" w:space="1"/>
      </w:pBdr>
      <w:tabs>
        <w:tab w:val="clear" w:pos="4680"/>
      </w:tabs>
      <w:jc w:val="center"/>
      <w:rPr>
        <w:rFonts w:cs="Times New Roman (Body CS)"/>
        <w:b/>
        <w:smallCaps/>
        <w:sz w:val="2"/>
        <w:szCs w:val="2"/>
        <w:lang w:val="pt-PT"/>
      </w:rPr>
    </w:pPr>
  </w:p>
  <w:p w:rsidRPr="00A41A81" w:rsidR="004A2FB6" w:rsidRDefault="004A2FB6" w14:paraId="1AD3FD8E" w14:textId="77777777">
    <w:pPr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74" w:rsidRDefault="00103374" w14:paraId="061A9A7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834"/>
    <w:multiLevelType w:val="hybridMultilevel"/>
    <w:tmpl w:val="01E27AD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355E"/>
    <w:multiLevelType w:val="hybridMultilevel"/>
    <w:tmpl w:val="11A2C636"/>
    <w:lvl w:ilvl="0" w:tplc="919A37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43F3"/>
    <w:multiLevelType w:val="hybridMultilevel"/>
    <w:tmpl w:val="F4748F2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7915"/>
    <w:multiLevelType w:val="hybridMultilevel"/>
    <w:tmpl w:val="E43ED450"/>
    <w:lvl w:ilvl="0" w:tplc="0816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080B3D73"/>
    <w:multiLevelType w:val="hybridMultilevel"/>
    <w:tmpl w:val="828C9D66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56043"/>
    <w:multiLevelType w:val="hybridMultilevel"/>
    <w:tmpl w:val="54F6EE3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B1547B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D484488"/>
    <w:multiLevelType w:val="hybridMultilevel"/>
    <w:tmpl w:val="9B0A5674"/>
    <w:lvl w:ilvl="0" w:tplc="0816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101C2438"/>
    <w:multiLevelType w:val="hybridMultilevel"/>
    <w:tmpl w:val="59C4509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85194"/>
    <w:multiLevelType w:val="hybridMultilevel"/>
    <w:tmpl w:val="A4DCFCA4"/>
    <w:lvl w:ilvl="0" w:tplc="824C0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13CD0"/>
    <w:multiLevelType w:val="hybridMultilevel"/>
    <w:tmpl w:val="5EBA5B0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870EF"/>
    <w:multiLevelType w:val="hybridMultilevel"/>
    <w:tmpl w:val="A4DCFCA4"/>
    <w:lvl w:ilvl="0" w:tplc="824C0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D2F90"/>
    <w:multiLevelType w:val="hybridMultilevel"/>
    <w:tmpl w:val="E5A0BEF6"/>
    <w:lvl w:ilvl="0" w:tplc="6CD82E6C">
      <w:start w:val="1"/>
      <w:numFmt w:val="decimal"/>
      <w:lvlText w:val="R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763C4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035595A"/>
    <w:multiLevelType w:val="hybridMultilevel"/>
    <w:tmpl w:val="17F43F2E"/>
    <w:lvl w:ilvl="0" w:tplc="0816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5" w15:restartNumberingAfterBreak="0">
    <w:nsid w:val="2061675D"/>
    <w:multiLevelType w:val="hybridMultilevel"/>
    <w:tmpl w:val="6B3AEEF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09C469D"/>
    <w:multiLevelType w:val="hybridMultilevel"/>
    <w:tmpl w:val="7F3A6B80"/>
    <w:lvl w:ilvl="0" w:tplc="F1F4CA5E">
      <w:start w:val="1"/>
      <w:numFmt w:val="decimal"/>
      <w:lvlText w:val="%1."/>
      <w:lvlJc w:val="left"/>
      <w:pPr>
        <w:tabs>
          <w:tab w:val="num" w:pos="2266"/>
        </w:tabs>
        <w:ind w:left="2266" w:hanging="360"/>
      </w:pPr>
      <w:rPr>
        <w:rFonts w:hint="default"/>
        <w:b/>
        <w:sz w:val="22"/>
      </w:rPr>
    </w:lvl>
    <w:lvl w:ilvl="1" w:tplc="08160019">
      <w:start w:val="1"/>
      <w:numFmt w:val="lowerLetter"/>
      <w:lvlText w:val="%2."/>
      <w:lvlJc w:val="left"/>
      <w:pPr>
        <w:tabs>
          <w:tab w:val="num" w:pos="2986"/>
        </w:tabs>
        <w:ind w:left="2986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3706"/>
        </w:tabs>
        <w:ind w:left="370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4426"/>
        </w:tabs>
        <w:ind w:left="442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5146"/>
        </w:tabs>
        <w:ind w:left="514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866"/>
        </w:tabs>
        <w:ind w:left="586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586"/>
        </w:tabs>
        <w:ind w:left="658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7306"/>
        </w:tabs>
        <w:ind w:left="730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8026"/>
        </w:tabs>
        <w:ind w:left="8026" w:hanging="180"/>
      </w:pPr>
    </w:lvl>
  </w:abstractNum>
  <w:abstractNum w:abstractNumId="17" w15:restartNumberingAfterBreak="0">
    <w:nsid w:val="27D7287F"/>
    <w:multiLevelType w:val="hybridMultilevel"/>
    <w:tmpl w:val="8038491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FC3495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F7227"/>
    <w:multiLevelType w:val="hybridMultilevel"/>
    <w:tmpl w:val="2F66C158"/>
    <w:lvl w:ilvl="0" w:tplc="08160001">
      <w:start w:val="1"/>
      <w:numFmt w:val="bullet"/>
      <w:lvlText w:val=""/>
      <w:lvlJc w:val="left"/>
      <w:pPr>
        <w:ind w:left="215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7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9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1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3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5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7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9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15" w:hanging="360"/>
      </w:pPr>
      <w:rPr>
        <w:rFonts w:hint="default" w:ascii="Wingdings" w:hAnsi="Wingdings"/>
      </w:rPr>
    </w:lvl>
  </w:abstractNum>
  <w:abstractNum w:abstractNumId="20" w15:restartNumberingAfterBreak="0">
    <w:nsid w:val="2D0F5499"/>
    <w:multiLevelType w:val="hybridMultilevel"/>
    <w:tmpl w:val="A8B48FD2"/>
    <w:lvl w:ilvl="0" w:tplc="0816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8160019">
      <w:start w:val="1"/>
      <w:numFmt w:val="lowerLetter"/>
      <w:lvlText w:val="%2."/>
      <w:lvlJc w:val="left"/>
      <w:pPr>
        <w:ind w:left="1443" w:hanging="360"/>
      </w:pPr>
    </w:lvl>
    <w:lvl w:ilvl="2" w:tplc="0816001B">
      <w:start w:val="1"/>
      <w:numFmt w:val="lowerRoman"/>
      <w:lvlText w:val="%3."/>
      <w:lvlJc w:val="right"/>
      <w:pPr>
        <w:ind w:left="2163" w:hanging="180"/>
      </w:pPr>
    </w:lvl>
    <w:lvl w:ilvl="3" w:tplc="0816000F" w:tentative="1">
      <w:start w:val="1"/>
      <w:numFmt w:val="decimal"/>
      <w:lvlText w:val="%4."/>
      <w:lvlJc w:val="left"/>
      <w:pPr>
        <w:ind w:left="2883" w:hanging="360"/>
      </w:pPr>
    </w:lvl>
    <w:lvl w:ilvl="4" w:tplc="08160019" w:tentative="1">
      <w:start w:val="1"/>
      <w:numFmt w:val="lowerLetter"/>
      <w:lvlText w:val="%5."/>
      <w:lvlJc w:val="left"/>
      <w:pPr>
        <w:ind w:left="3603" w:hanging="360"/>
      </w:pPr>
    </w:lvl>
    <w:lvl w:ilvl="5" w:tplc="0816001B" w:tentative="1">
      <w:start w:val="1"/>
      <w:numFmt w:val="lowerRoman"/>
      <w:lvlText w:val="%6."/>
      <w:lvlJc w:val="right"/>
      <w:pPr>
        <w:ind w:left="4323" w:hanging="180"/>
      </w:pPr>
    </w:lvl>
    <w:lvl w:ilvl="6" w:tplc="0816000F" w:tentative="1">
      <w:start w:val="1"/>
      <w:numFmt w:val="decimal"/>
      <w:lvlText w:val="%7."/>
      <w:lvlJc w:val="left"/>
      <w:pPr>
        <w:ind w:left="5043" w:hanging="360"/>
      </w:pPr>
    </w:lvl>
    <w:lvl w:ilvl="7" w:tplc="08160019" w:tentative="1">
      <w:start w:val="1"/>
      <w:numFmt w:val="lowerLetter"/>
      <w:lvlText w:val="%8."/>
      <w:lvlJc w:val="left"/>
      <w:pPr>
        <w:ind w:left="5763" w:hanging="360"/>
      </w:pPr>
    </w:lvl>
    <w:lvl w:ilvl="8" w:tplc="08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30126B1F"/>
    <w:multiLevelType w:val="hybridMultilevel"/>
    <w:tmpl w:val="11A2C636"/>
    <w:lvl w:ilvl="0" w:tplc="919A37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B51260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6CB51C9"/>
    <w:multiLevelType w:val="hybridMultilevel"/>
    <w:tmpl w:val="1146F1CE"/>
    <w:lvl w:ilvl="0" w:tplc="08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4" w15:restartNumberingAfterBreak="0">
    <w:nsid w:val="39A06E74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F698D"/>
    <w:multiLevelType w:val="hybridMultilevel"/>
    <w:tmpl w:val="17DA7EC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407336C3"/>
    <w:multiLevelType w:val="hybridMultilevel"/>
    <w:tmpl w:val="552E1556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614BC3"/>
    <w:multiLevelType w:val="hybridMultilevel"/>
    <w:tmpl w:val="552E1556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E3520A"/>
    <w:multiLevelType w:val="hybridMultilevel"/>
    <w:tmpl w:val="3FC036CA"/>
    <w:lvl w:ilvl="0" w:tplc="08160001">
      <w:start w:val="1"/>
      <w:numFmt w:val="bullet"/>
      <w:lvlText w:val=""/>
      <w:lvlJc w:val="left"/>
      <w:pPr>
        <w:ind w:left="215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7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9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1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3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5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7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9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15" w:hanging="360"/>
      </w:pPr>
      <w:rPr>
        <w:rFonts w:hint="default" w:ascii="Wingdings" w:hAnsi="Wingdings"/>
      </w:rPr>
    </w:lvl>
  </w:abstractNum>
  <w:abstractNum w:abstractNumId="29" w15:restartNumberingAfterBreak="0">
    <w:nsid w:val="481F08F1"/>
    <w:multiLevelType w:val="hybridMultilevel"/>
    <w:tmpl w:val="69E4A91C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267177"/>
    <w:multiLevelType w:val="hybridMultilevel"/>
    <w:tmpl w:val="78642352"/>
    <w:lvl w:ilvl="0" w:tplc="3754FC92">
      <w:start w:val="1"/>
      <w:numFmt w:val="decimal"/>
      <w:lvlText w:val="%1."/>
      <w:lvlJc w:val="left"/>
      <w:pPr>
        <w:ind w:left="765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9C130EB"/>
    <w:multiLevelType w:val="hybridMultilevel"/>
    <w:tmpl w:val="D4DEE3AA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4EE745AF"/>
    <w:multiLevelType w:val="hybridMultilevel"/>
    <w:tmpl w:val="B0CE41BE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D0AF2"/>
    <w:multiLevelType w:val="hybridMultilevel"/>
    <w:tmpl w:val="25242382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9374AF1"/>
    <w:multiLevelType w:val="hybridMultilevel"/>
    <w:tmpl w:val="7B6EA94C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B1A353D"/>
    <w:multiLevelType w:val="hybridMultilevel"/>
    <w:tmpl w:val="614C1936"/>
    <w:lvl w:ilvl="0" w:tplc="08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FD83BAA"/>
    <w:multiLevelType w:val="hybridMultilevel"/>
    <w:tmpl w:val="6BE80AAC"/>
    <w:lvl w:ilvl="0" w:tplc="961C586A">
      <w:start w:val="1"/>
      <w:numFmt w:val="decimal"/>
      <w:lvlText w:val="R%1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87C99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21CD8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7EA453F"/>
    <w:multiLevelType w:val="hybridMultilevel"/>
    <w:tmpl w:val="9A24F8DA"/>
    <w:lvl w:ilvl="0" w:tplc="E1A03126">
      <w:start w:val="1"/>
      <w:numFmt w:val="decimal"/>
      <w:lvlText w:val="P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0F11B0"/>
    <w:multiLevelType w:val="hybridMultilevel"/>
    <w:tmpl w:val="8EF005D0"/>
    <w:lvl w:ilvl="0" w:tplc="08160001">
      <w:start w:val="1"/>
      <w:numFmt w:val="bullet"/>
      <w:lvlText w:val=""/>
      <w:lvlJc w:val="left"/>
      <w:pPr>
        <w:ind w:left="215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7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9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1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3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5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7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9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15" w:hanging="360"/>
      </w:pPr>
      <w:rPr>
        <w:rFonts w:hint="default" w:ascii="Wingdings" w:hAnsi="Wingdings"/>
      </w:rPr>
    </w:lvl>
  </w:abstractNum>
  <w:abstractNum w:abstractNumId="41" w15:restartNumberingAfterBreak="0">
    <w:nsid w:val="744142F5"/>
    <w:multiLevelType w:val="hybridMultilevel"/>
    <w:tmpl w:val="142C6434"/>
    <w:lvl w:ilvl="0" w:tplc="9452A3E4">
      <w:start w:val="1"/>
      <w:numFmt w:val="lowerLetter"/>
      <w:lvlText w:val="%1)"/>
      <w:lvlJc w:val="left"/>
      <w:pPr>
        <w:ind w:left="11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2" w15:restartNumberingAfterBreak="0">
    <w:nsid w:val="75132EB0"/>
    <w:multiLevelType w:val="hybridMultilevel"/>
    <w:tmpl w:val="93967A46"/>
    <w:lvl w:ilvl="0" w:tplc="040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3" w15:restartNumberingAfterBreak="0">
    <w:nsid w:val="752B44A6"/>
    <w:multiLevelType w:val="hybridMultilevel"/>
    <w:tmpl w:val="952C2E00"/>
    <w:lvl w:ilvl="0" w:tplc="7F02D2DA">
      <w:start w:val="1"/>
      <w:numFmt w:val="lowerLetter"/>
      <w:lvlText w:val="%1)"/>
      <w:lvlJc w:val="left"/>
      <w:pPr>
        <w:ind w:left="804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A392FF2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701E3"/>
    <w:multiLevelType w:val="hybridMultilevel"/>
    <w:tmpl w:val="B4300E72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2"/>
  </w:num>
  <w:num w:numId="3">
    <w:abstractNumId w:val="43"/>
  </w:num>
  <w:num w:numId="4">
    <w:abstractNumId w:val="44"/>
  </w:num>
  <w:num w:numId="5">
    <w:abstractNumId w:val="41"/>
  </w:num>
  <w:num w:numId="6">
    <w:abstractNumId w:val="21"/>
  </w:num>
  <w:num w:numId="7">
    <w:abstractNumId w:val="1"/>
  </w:num>
  <w:num w:numId="8">
    <w:abstractNumId w:val="7"/>
  </w:num>
  <w:num w:numId="9">
    <w:abstractNumId w:val="13"/>
  </w:num>
  <w:num w:numId="10">
    <w:abstractNumId w:val="38"/>
  </w:num>
  <w:num w:numId="11">
    <w:abstractNumId w:val="22"/>
  </w:num>
  <w:num w:numId="12">
    <w:abstractNumId w:val="34"/>
  </w:num>
  <w:num w:numId="13">
    <w:abstractNumId w:val="32"/>
  </w:num>
  <w:num w:numId="14">
    <w:abstractNumId w:val="6"/>
  </w:num>
  <w:num w:numId="15">
    <w:abstractNumId w:val="16"/>
  </w:num>
  <w:num w:numId="16">
    <w:abstractNumId w:val="20"/>
  </w:num>
  <w:num w:numId="17">
    <w:abstractNumId w:val="27"/>
  </w:num>
  <w:num w:numId="18">
    <w:abstractNumId w:val="4"/>
  </w:num>
  <w:num w:numId="19">
    <w:abstractNumId w:val="45"/>
  </w:num>
  <w:num w:numId="20">
    <w:abstractNumId w:val="26"/>
  </w:num>
  <w:num w:numId="21">
    <w:abstractNumId w:val="18"/>
  </w:num>
  <w:num w:numId="22">
    <w:abstractNumId w:val="10"/>
  </w:num>
  <w:num w:numId="23">
    <w:abstractNumId w:val="24"/>
  </w:num>
  <w:num w:numId="24">
    <w:abstractNumId w:val="37"/>
  </w:num>
  <w:num w:numId="25">
    <w:abstractNumId w:val="15"/>
  </w:num>
  <w:num w:numId="26">
    <w:abstractNumId w:val="31"/>
  </w:num>
  <w:num w:numId="27">
    <w:abstractNumId w:val="3"/>
  </w:num>
  <w:num w:numId="28">
    <w:abstractNumId w:val="35"/>
  </w:num>
  <w:num w:numId="29">
    <w:abstractNumId w:val="5"/>
  </w:num>
  <w:num w:numId="30">
    <w:abstractNumId w:val="14"/>
  </w:num>
  <w:num w:numId="31">
    <w:abstractNumId w:val="25"/>
  </w:num>
  <w:num w:numId="32">
    <w:abstractNumId w:val="40"/>
  </w:num>
  <w:num w:numId="33">
    <w:abstractNumId w:val="19"/>
  </w:num>
  <w:num w:numId="34">
    <w:abstractNumId w:val="28"/>
  </w:num>
  <w:num w:numId="35">
    <w:abstractNumId w:val="23"/>
  </w:num>
  <w:num w:numId="36">
    <w:abstractNumId w:val="8"/>
  </w:num>
  <w:num w:numId="37">
    <w:abstractNumId w:val="11"/>
  </w:num>
  <w:num w:numId="38">
    <w:abstractNumId w:val="2"/>
  </w:num>
  <w:num w:numId="39">
    <w:abstractNumId w:val="9"/>
  </w:num>
  <w:num w:numId="40">
    <w:abstractNumId w:val="12"/>
  </w:num>
  <w:num w:numId="41">
    <w:abstractNumId w:val="36"/>
  </w:num>
  <w:num w:numId="42">
    <w:abstractNumId w:val="39"/>
  </w:num>
  <w:num w:numId="43">
    <w:abstractNumId w:val="0"/>
  </w:num>
  <w:num w:numId="44">
    <w:abstractNumId w:val="33"/>
  </w:num>
  <w:num w:numId="45">
    <w:abstractNumId w:val="17"/>
  </w:num>
  <w:num w:numId="46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Freire">
    <w15:presenceInfo w15:providerId="Windows Live" w15:userId="745512a4852667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B"/>
    <w:rsid w:val="000039E4"/>
    <w:rsid w:val="00010946"/>
    <w:rsid w:val="000263B0"/>
    <w:rsid w:val="000265EF"/>
    <w:rsid w:val="00026606"/>
    <w:rsid w:val="00027904"/>
    <w:rsid w:val="00030813"/>
    <w:rsid w:val="00034D3B"/>
    <w:rsid w:val="00037EEB"/>
    <w:rsid w:val="00045722"/>
    <w:rsid w:val="00046343"/>
    <w:rsid w:val="00063966"/>
    <w:rsid w:val="00065B70"/>
    <w:rsid w:val="000836FC"/>
    <w:rsid w:val="000A0857"/>
    <w:rsid w:val="000A7EAA"/>
    <w:rsid w:val="000B56FE"/>
    <w:rsid w:val="000C6A29"/>
    <w:rsid w:val="000C7363"/>
    <w:rsid w:val="000D4C61"/>
    <w:rsid w:val="000D6497"/>
    <w:rsid w:val="000E1276"/>
    <w:rsid w:val="000E1A50"/>
    <w:rsid w:val="000E2EA5"/>
    <w:rsid w:val="000E63EE"/>
    <w:rsid w:val="000E755E"/>
    <w:rsid w:val="000F1F81"/>
    <w:rsid w:val="000F69B2"/>
    <w:rsid w:val="00103374"/>
    <w:rsid w:val="00110321"/>
    <w:rsid w:val="0011364C"/>
    <w:rsid w:val="00114FD1"/>
    <w:rsid w:val="001258DA"/>
    <w:rsid w:val="00134E3D"/>
    <w:rsid w:val="00140BD9"/>
    <w:rsid w:val="00153C53"/>
    <w:rsid w:val="0016012F"/>
    <w:rsid w:val="00166475"/>
    <w:rsid w:val="00171BCE"/>
    <w:rsid w:val="0017285E"/>
    <w:rsid w:val="00185882"/>
    <w:rsid w:val="00186C6C"/>
    <w:rsid w:val="00196255"/>
    <w:rsid w:val="001A031B"/>
    <w:rsid w:val="001B4E45"/>
    <w:rsid w:val="001B5868"/>
    <w:rsid w:val="001B77FB"/>
    <w:rsid w:val="001C033A"/>
    <w:rsid w:val="001C0A85"/>
    <w:rsid w:val="001C319A"/>
    <w:rsid w:val="001D3ADF"/>
    <w:rsid w:val="001D5C86"/>
    <w:rsid w:val="001D6A5A"/>
    <w:rsid w:val="001E1C23"/>
    <w:rsid w:val="001E44FE"/>
    <w:rsid w:val="001F2DBD"/>
    <w:rsid w:val="001F5DDE"/>
    <w:rsid w:val="001F6C73"/>
    <w:rsid w:val="00200F7C"/>
    <w:rsid w:val="00201D12"/>
    <w:rsid w:val="0021136F"/>
    <w:rsid w:val="0021171B"/>
    <w:rsid w:val="00213FBB"/>
    <w:rsid w:val="00221E8F"/>
    <w:rsid w:val="00232329"/>
    <w:rsid w:val="00237C1F"/>
    <w:rsid w:val="00247D3D"/>
    <w:rsid w:val="00254FC1"/>
    <w:rsid w:val="00261032"/>
    <w:rsid w:val="00262697"/>
    <w:rsid w:val="00265B41"/>
    <w:rsid w:val="00273C40"/>
    <w:rsid w:val="00276B1A"/>
    <w:rsid w:val="00276ED3"/>
    <w:rsid w:val="00277E40"/>
    <w:rsid w:val="0029008E"/>
    <w:rsid w:val="00290D35"/>
    <w:rsid w:val="00290E71"/>
    <w:rsid w:val="00291708"/>
    <w:rsid w:val="00296D9E"/>
    <w:rsid w:val="002A51D3"/>
    <w:rsid w:val="002A59DD"/>
    <w:rsid w:val="002A5AC3"/>
    <w:rsid w:val="002B58E4"/>
    <w:rsid w:val="002B70A1"/>
    <w:rsid w:val="002D10A9"/>
    <w:rsid w:val="002D1AA5"/>
    <w:rsid w:val="002D2C38"/>
    <w:rsid w:val="002E19C4"/>
    <w:rsid w:val="002E2267"/>
    <w:rsid w:val="002F5AC5"/>
    <w:rsid w:val="003027A5"/>
    <w:rsid w:val="00305635"/>
    <w:rsid w:val="00306E1B"/>
    <w:rsid w:val="0031798C"/>
    <w:rsid w:val="00327AEF"/>
    <w:rsid w:val="003351E1"/>
    <w:rsid w:val="00335A3F"/>
    <w:rsid w:val="003407D3"/>
    <w:rsid w:val="003420F1"/>
    <w:rsid w:val="0034335B"/>
    <w:rsid w:val="0034791D"/>
    <w:rsid w:val="0036026E"/>
    <w:rsid w:val="00365D03"/>
    <w:rsid w:val="00380F25"/>
    <w:rsid w:val="00382567"/>
    <w:rsid w:val="00382ED1"/>
    <w:rsid w:val="003852D6"/>
    <w:rsid w:val="003858D4"/>
    <w:rsid w:val="00385A60"/>
    <w:rsid w:val="00385F4C"/>
    <w:rsid w:val="003910D3"/>
    <w:rsid w:val="00392BCC"/>
    <w:rsid w:val="00393727"/>
    <w:rsid w:val="00396408"/>
    <w:rsid w:val="003A0E56"/>
    <w:rsid w:val="003A7A62"/>
    <w:rsid w:val="003B562F"/>
    <w:rsid w:val="003B7581"/>
    <w:rsid w:val="003B7896"/>
    <w:rsid w:val="003C535D"/>
    <w:rsid w:val="003C76B4"/>
    <w:rsid w:val="003D1303"/>
    <w:rsid w:val="003E4015"/>
    <w:rsid w:val="00410E8F"/>
    <w:rsid w:val="00411EF3"/>
    <w:rsid w:val="00412D12"/>
    <w:rsid w:val="00415AD9"/>
    <w:rsid w:val="00433ED2"/>
    <w:rsid w:val="004578DB"/>
    <w:rsid w:val="00457C37"/>
    <w:rsid w:val="0046040B"/>
    <w:rsid w:val="004657C0"/>
    <w:rsid w:val="00473800"/>
    <w:rsid w:val="0049000D"/>
    <w:rsid w:val="00493705"/>
    <w:rsid w:val="00495915"/>
    <w:rsid w:val="00497963"/>
    <w:rsid w:val="00497996"/>
    <w:rsid w:val="004A2FB6"/>
    <w:rsid w:val="004B66EE"/>
    <w:rsid w:val="004C1634"/>
    <w:rsid w:val="004C47D4"/>
    <w:rsid w:val="004C5299"/>
    <w:rsid w:val="004C6B00"/>
    <w:rsid w:val="004E52D8"/>
    <w:rsid w:val="004F329D"/>
    <w:rsid w:val="00502DA7"/>
    <w:rsid w:val="005046C6"/>
    <w:rsid w:val="0051065F"/>
    <w:rsid w:val="00513299"/>
    <w:rsid w:val="00515F36"/>
    <w:rsid w:val="005175F0"/>
    <w:rsid w:val="00524039"/>
    <w:rsid w:val="005266BA"/>
    <w:rsid w:val="005271F8"/>
    <w:rsid w:val="00547927"/>
    <w:rsid w:val="005522DF"/>
    <w:rsid w:val="005533FE"/>
    <w:rsid w:val="00557130"/>
    <w:rsid w:val="00565539"/>
    <w:rsid w:val="00572642"/>
    <w:rsid w:val="00573251"/>
    <w:rsid w:val="005740E2"/>
    <w:rsid w:val="005762F6"/>
    <w:rsid w:val="00577362"/>
    <w:rsid w:val="00583329"/>
    <w:rsid w:val="0059476A"/>
    <w:rsid w:val="005947AE"/>
    <w:rsid w:val="00594B39"/>
    <w:rsid w:val="00595069"/>
    <w:rsid w:val="005A2481"/>
    <w:rsid w:val="005B5032"/>
    <w:rsid w:val="005B644D"/>
    <w:rsid w:val="005C0B62"/>
    <w:rsid w:val="005C15AA"/>
    <w:rsid w:val="005D181A"/>
    <w:rsid w:val="005D42DC"/>
    <w:rsid w:val="005D71BB"/>
    <w:rsid w:val="005E12A2"/>
    <w:rsid w:val="005E1D56"/>
    <w:rsid w:val="005F036F"/>
    <w:rsid w:val="005F5735"/>
    <w:rsid w:val="005F6213"/>
    <w:rsid w:val="0060773B"/>
    <w:rsid w:val="0061491A"/>
    <w:rsid w:val="00616A73"/>
    <w:rsid w:val="00621272"/>
    <w:rsid w:val="00622044"/>
    <w:rsid w:val="00631433"/>
    <w:rsid w:val="00644ED4"/>
    <w:rsid w:val="006451D1"/>
    <w:rsid w:val="0064740B"/>
    <w:rsid w:val="00647FFB"/>
    <w:rsid w:val="006556B9"/>
    <w:rsid w:val="00670950"/>
    <w:rsid w:val="006709E1"/>
    <w:rsid w:val="00681ED5"/>
    <w:rsid w:val="00685558"/>
    <w:rsid w:val="006913E9"/>
    <w:rsid w:val="00694881"/>
    <w:rsid w:val="006A11BE"/>
    <w:rsid w:val="006A1688"/>
    <w:rsid w:val="006B1541"/>
    <w:rsid w:val="006B6FCC"/>
    <w:rsid w:val="006B70A5"/>
    <w:rsid w:val="006B7662"/>
    <w:rsid w:val="006C7DEC"/>
    <w:rsid w:val="006D51F8"/>
    <w:rsid w:val="006F24A6"/>
    <w:rsid w:val="007014C4"/>
    <w:rsid w:val="007036C3"/>
    <w:rsid w:val="00704EAF"/>
    <w:rsid w:val="00707D19"/>
    <w:rsid w:val="0071115C"/>
    <w:rsid w:val="007128C8"/>
    <w:rsid w:val="0071433B"/>
    <w:rsid w:val="00715E29"/>
    <w:rsid w:val="00717067"/>
    <w:rsid w:val="00721459"/>
    <w:rsid w:val="00725C7B"/>
    <w:rsid w:val="00733F9A"/>
    <w:rsid w:val="0073498B"/>
    <w:rsid w:val="007362F7"/>
    <w:rsid w:val="00742EA0"/>
    <w:rsid w:val="007445F1"/>
    <w:rsid w:val="00756030"/>
    <w:rsid w:val="00756282"/>
    <w:rsid w:val="007573FE"/>
    <w:rsid w:val="0076482F"/>
    <w:rsid w:val="0076568F"/>
    <w:rsid w:val="00770A0A"/>
    <w:rsid w:val="00790C4C"/>
    <w:rsid w:val="0079138F"/>
    <w:rsid w:val="00795680"/>
    <w:rsid w:val="007B057C"/>
    <w:rsid w:val="007B5B7C"/>
    <w:rsid w:val="007C12F6"/>
    <w:rsid w:val="007C2A38"/>
    <w:rsid w:val="007D3F87"/>
    <w:rsid w:val="007D6A71"/>
    <w:rsid w:val="007E4C8B"/>
    <w:rsid w:val="007F5F7F"/>
    <w:rsid w:val="007F64AF"/>
    <w:rsid w:val="007F6CBC"/>
    <w:rsid w:val="00805B10"/>
    <w:rsid w:val="00810550"/>
    <w:rsid w:val="00814221"/>
    <w:rsid w:val="00817F5B"/>
    <w:rsid w:val="008205D5"/>
    <w:rsid w:val="008274B5"/>
    <w:rsid w:val="00832BB3"/>
    <w:rsid w:val="00840526"/>
    <w:rsid w:val="008425A2"/>
    <w:rsid w:val="00842BFE"/>
    <w:rsid w:val="008442EC"/>
    <w:rsid w:val="008523D0"/>
    <w:rsid w:val="0085319D"/>
    <w:rsid w:val="00853933"/>
    <w:rsid w:val="00856E10"/>
    <w:rsid w:val="008620CC"/>
    <w:rsid w:val="008657CE"/>
    <w:rsid w:val="00865D4F"/>
    <w:rsid w:val="00866816"/>
    <w:rsid w:val="0087105A"/>
    <w:rsid w:val="008757A6"/>
    <w:rsid w:val="00880C1A"/>
    <w:rsid w:val="00887A8E"/>
    <w:rsid w:val="008976B2"/>
    <w:rsid w:val="008B0367"/>
    <w:rsid w:val="008B6BB1"/>
    <w:rsid w:val="008B7B47"/>
    <w:rsid w:val="008C3500"/>
    <w:rsid w:val="008C3A29"/>
    <w:rsid w:val="008C5EDB"/>
    <w:rsid w:val="008E36CA"/>
    <w:rsid w:val="008E414F"/>
    <w:rsid w:val="008F180C"/>
    <w:rsid w:val="008F46D6"/>
    <w:rsid w:val="008F6C28"/>
    <w:rsid w:val="00902EFD"/>
    <w:rsid w:val="0090367C"/>
    <w:rsid w:val="0091034C"/>
    <w:rsid w:val="00912726"/>
    <w:rsid w:val="00921FC9"/>
    <w:rsid w:val="00926413"/>
    <w:rsid w:val="0092793C"/>
    <w:rsid w:val="00927D69"/>
    <w:rsid w:val="00940F97"/>
    <w:rsid w:val="00943B59"/>
    <w:rsid w:val="0094491D"/>
    <w:rsid w:val="0094793A"/>
    <w:rsid w:val="0095098D"/>
    <w:rsid w:val="00952882"/>
    <w:rsid w:val="00961BE9"/>
    <w:rsid w:val="00962727"/>
    <w:rsid w:val="009628EE"/>
    <w:rsid w:val="0097056B"/>
    <w:rsid w:val="00970B09"/>
    <w:rsid w:val="00972920"/>
    <w:rsid w:val="009736E2"/>
    <w:rsid w:val="009752D3"/>
    <w:rsid w:val="00984EC2"/>
    <w:rsid w:val="009A18AB"/>
    <w:rsid w:val="009A7648"/>
    <w:rsid w:val="009B0BB1"/>
    <w:rsid w:val="009B2431"/>
    <w:rsid w:val="009B2558"/>
    <w:rsid w:val="009C1E51"/>
    <w:rsid w:val="009D11B7"/>
    <w:rsid w:val="009E4C7C"/>
    <w:rsid w:val="009F1E03"/>
    <w:rsid w:val="009F1F15"/>
    <w:rsid w:val="009F26B5"/>
    <w:rsid w:val="009F5BB6"/>
    <w:rsid w:val="00A03512"/>
    <w:rsid w:val="00A23225"/>
    <w:rsid w:val="00A30ECA"/>
    <w:rsid w:val="00A3420D"/>
    <w:rsid w:val="00A41545"/>
    <w:rsid w:val="00A41A81"/>
    <w:rsid w:val="00A54445"/>
    <w:rsid w:val="00A577D9"/>
    <w:rsid w:val="00A62F5A"/>
    <w:rsid w:val="00A66526"/>
    <w:rsid w:val="00A66552"/>
    <w:rsid w:val="00A741AF"/>
    <w:rsid w:val="00A757B1"/>
    <w:rsid w:val="00A76E01"/>
    <w:rsid w:val="00A81C2D"/>
    <w:rsid w:val="00A8243D"/>
    <w:rsid w:val="00A974C4"/>
    <w:rsid w:val="00A97568"/>
    <w:rsid w:val="00AA0FC4"/>
    <w:rsid w:val="00AA20E4"/>
    <w:rsid w:val="00AA683A"/>
    <w:rsid w:val="00AB3CF8"/>
    <w:rsid w:val="00AB74F2"/>
    <w:rsid w:val="00AC1B9C"/>
    <w:rsid w:val="00AC31A6"/>
    <w:rsid w:val="00AC6463"/>
    <w:rsid w:val="00AD2C87"/>
    <w:rsid w:val="00AD34C0"/>
    <w:rsid w:val="00AD5C79"/>
    <w:rsid w:val="00AD7A11"/>
    <w:rsid w:val="00AE5BFF"/>
    <w:rsid w:val="00AF0F95"/>
    <w:rsid w:val="00AF3995"/>
    <w:rsid w:val="00AF4A6B"/>
    <w:rsid w:val="00AF503E"/>
    <w:rsid w:val="00AF5149"/>
    <w:rsid w:val="00AF710E"/>
    <w:rsid w:val="00B00593"/>
    <w:rsid w:val="00B050C7"/>
    <w:rsid w:val="00B05860"/>
    <w:rsid w:val="00B07D6C"/>
    <w:rsid w:val="00B10E05"/>
    <w:rsid w:val="00B11419"/>
    <w:rsid w:val="00B155A6"/>
    <w:rsid w:val="00B17700"/>
    <w:rsid w:val="00B21245"/>
    <w:rsid w:val="00B22EC3"/>
    <w:rsid w:val="00B24827"/>
    <w:rsid w:val="00B311DF"/>
    <w:rsid w:val="00B361B9"/>
    <w:rsid w:val="00B372B3"/>
    <w:rsid w:val="00B45931"/>
    <w:rsid w:val="00B47E7D"/>
    <w:rsid w:val="00B52527"/>
    <w:rsid w:val="00B54AE9"/>
    <w:rsid w:val="00B56B82"/>
    <w:rsid w:val="00B57668"/>
    <w:rsid w:val="00B61FA2"/>
    <w:rsid w:val="00B65E78"/>
    <w:rsid w:val="00B708AE"/>
    <w:rsid w:val="00B71DB9"/>
    <w:rsid w:val="00B73C56"/>
    <w:rsid w:val="00B748DA"/>
    <w:rsid w:val="00B86B8A"/>
    <w:rsid w:val="00B91479"/>
    <w:rsid w:val="00B96878"/>
    <w:rsid w:val="00B972EB"/>
    <w:rsid w:val="00BA2B66"/>
    <w:rsid w:val="00BA3964"/>
    <w:rsid w:val="00BB0D0B"/>
    <w:rsid w:val="00BC3FFF"/>
    <w:rsid w:val="00BC7201"/>
    <w:rsid w:val="00BD48C9"/>
    <w:rsid w:val="00BD67DE"/>
    <w:rsid w:val="00BE1F42"/>
    <w:rsid w:val="00BE50FD"/>
    <w:rsid w:val="00BF4732"/>
    <w:rsid w:val="00BF5DC2"/>
    <w:rsid w:val="00C02A6F"/>
    <w:rsid w:val="00C11DA2"/>
    <w:rsid w:val="00C2109E"/>
    <w:rsid w:val="00C222FD"/>
    <w:rsid w:val="00C37728"/>
    <w:rsid w:val="00C40837"/>
    <w:rsid w:val="00C443F3"/>
    <w:rsid w:val="00C4794D"/>
    <w:rsid w:val="00C666F9"/>
    <w:rsid w:val="00C720B3"/>
    <w:rsid w:val="00C91B76"/>
    <w:rsid w:val="00CA0503"/>
    <w:rsid w:val="00CB0EE7"/>
    <w:rsid w:val="00CB6EF9"/>
    <w:rsid w:val="00CC21BA"/>
    <w:rsid w:val="00CD448B"/>
    <w:rsid w:val="00CD50B0"/>
    <w:rsid w:val="00CE03F0"/>
    <w:rsid w:val="00CE2052"/>
    <w:rsid w:val="00CE2E50"/>
    <w:rsid w:val="00CF4467"/>
    <w:rsid w:val="00CF71E0"/>
    <w:rsid w:val="00CF7CE6"/>
    <w:rsid w:val="00D06C67"/>
    <w:rsid w:val="00D10A7B"/>
    <w:rsid w:val="00D16ECA"/>
    <w:rsid w:val="00D17682"/>
    <w:rsid w:val="00D2423B"/>
    <w:rsid w:val="00D2443C"/>
    <w:rsid w:val="00D24B44"/>
    <w:rsid w:val="00D31349"/>
    <w:rsid w:val="00D32D7F"/>
    <w:rsid w:val="00D34ADC"/>
    <w:rsid w:val="00D41B7D"/>
    <w:rsid w:val="00D431EA"/>
    <w:rsid w:val="00D44196"/>
    <w:rsid w:val="00D4702A"/>
    <w:rsid w:val="00D53255"/>
    <w:rsid w:val="00D62A55"/>
    <w:rsid w:val="00D645E0"/>
    <w:rsid w:val="00D655AC"/>
    <w:rsid w:val="00D7390D"/>
    <w:rsid w:val="00D73BE6"/>
    <w:rsid w:val="00D74E6C"/>
    <w:rsid w:val="00D83FA7"/>
    <w:rsid w:val="00D844FF"/>
    <w:rsid w:val="00D84C00"/>
    <w:rsid w:val="00D92566"/>
    <w:rsid w:val="00D9711D"/>
    <w:rsid w:val="00DA52BD"/>
    <w:rsid w:val="00DA5EC8"/>
    <w:rsid w:val="00DA6608"/>
    <w:rsid w:val="00DB4431"/>
    <w:rsid w:val="00DB6842"/>
    <w:rsid w:val="00DC393A"/>
    <w:rsid w:val="00DD1FA9"/>
    <w:rsid w:val="00DE71DF"/>
    <w:rsid w:val="00DF28F5"/>
    <w:rsid w:val="00DF78EA"/>
    <w:rsid w:val="00E0365F"/>
    <w:rsid w:val="00E063AB"/>
    <w:rsid w:val="00E149BE"/>
    <w:rsid w:val="00E2254D"/>
    <w:rsid w:val="00E23A32"/>
    <w:rsid w:val="00E26E50"/>
    <w:rsid w:val="00E26EF4"/>
    <w:rsid w:val="00E32951"/>
    <w:rsid w:val="00E41932"/>
    <w:rsid w:val="00E47503"/>
    <w:rsid w:val="00E4762A"/>
    <w:rsid w:val="00E51B78"/>
    <w:rsid w:val="00E5530F"/>
    <w:rsid w:val="00E61C53"/>
    <w:rsid w:val="00E62004"/>
    <w:rsid w:val="00E75A2B"/>
    <w:rsid w:val="00E8240F"/>
    <w:rsid w:val="00E82F55"/>
    <w:rsid w:val="00EB384E"/>
    <w:rsid w:val="00EB390D"/>
    <w:rsid w:val="00EB4645"/>
    <w:rsid w:val="00ED045E"/>
    <w:rsid w:val="00ED1EF9"/>
    <w:rsid w:val="00ED21F2"/>
    <w:rsid w:val="00ED4377"/>
    <w:rsid w:val="00ED7021"/>
    <w:rsid w:val="00EE3E6F"/>
    <w:rsid w:val="00EE7E85"/>
    <w:rsid w:val="00EF0E9A"/>
    <w:rsid w:val="00EF496E"/>
    <w:rsid w:val="00EF6D2E"/>
    <w:rsid w:val="00F02626"/>
    <w:rsid w:val="00F12673"/>
    <w:rsid w:val="00F13595"/>
    <w:rsid w:val="00F13D36"/>
    <w:rsid w:val="00F14E1D"/>
    <w:rsid w:val="00F16AFE"/>
    <w:rsid w:val="00F207FB"/>
    <w:rsid w:val="00F2351F"/>
    <w:rsid w:val="00F3299C"/>
    <w:rsid w:val="00F34989"/>
    <w:rsid w:val="00F377C5"/>
    <w:rsid w:val="00F37ACB"/>
    <w:rsid w:val="00F47F14"/>
    <w:rsid w:val="00F60CE1"/>
    <w:rsid w:val="00F63D12"/>
    <w:rsid w:val="00F65D5B"/>
    <w:rsid w:val="00F71129"/>
    <w:rsid w:val="00F74097"/>
    <w:rsid w:val="00F740F0"/>
    <w:rsid w:val="00F74BF5"/>
    <w:rsid w:val="00F75B7E"/>
    <w:rsid w:val="00F8264D"/>
    <w:rsid w:val="00F851C5"/>
    <w:rsid w:val="00F910BB"/>
    <w:rsid w:val="00F91F36"/>
    <w:rsid w:val="00F91FC6"/>
    <w:rsid w:val="00F973AD"/>
    <w:rsid w:val="00FA7295"/>
    <w:rsid w:val="00FB5315"/>
    <w:rsid w:val="00FC0729"/>
    <w:rsid w:val="00FC3B89"/>
    <w:rsid w:val="00FC6578"/>
    <w:rsid w:val="00FD1F12"/>
    <w:rsid w:val="00FD2AE3"/>
    <w:rsid w:val="00FD59DF"/>
    <w:rsid w:val="00FE22A4"/>
    <w:rsid w:val="00FE2BE2"/>
    <w:rsid w:val="00FF3FEB"/>
    <w:rsid w:val="00FF72DC"/>
    <w:rsid w:val="48F8F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52917"/>
  <w15:chartTrackingRefBased/>
  <w15:docId w15:val="{4842B906-E9C8-9345-AD3C-B2E6440C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52BD"/>
    <w:pPr>
      <w:spacing w:line="27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A52BD"/>
    <w:pPr>
      <w:keepNext/>
      <w:keepLines/>
      <w:spacing w:before="240" w:after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0C4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2423B"/>
    <w:pPr>
      <w:tabs>
        <w:tab w:val="center" w:pos="4680"/>
        <w:tab w:val="right" w:pos="9360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D2423B"/>
  </w:style>
  <w:style w:type="paragraph" w:styleId="Rodap">
    <w:name w:val="footer"/>
    <w:basedOn w:val="Normal"/>
    <w:link w:val="RodapCarter"/>
    <w:uiPriority w:val="99"/>
    <w:unhideWhenUsed/>
    <w:rsid w:val="00D2423B"/>
    <w:pPr>
      <w:tabs>
        <w:tab w:val="center" w:pos="4680"/>
        <w:tab w:val="right" w:pos="9360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D2423B"/>
  </w:style>
  <w:style w:type="character" w:styleId="Nmerodepgina">
    <w:name w:val="page number"/>
    <w:basedOn w:val="Tipodeletrapredefinidodopargrafo"/>
    <w:uiPriority w:val="99"/>
    <w:semiHidden/>
    <w:unhideWhenUsed/>
    <w:rsid w:val="00D2423B"/>
  </w:style>
  <w:style w:type="character" w:styleId="Ttulo1Carter" w:customStyle="1">
    <w:name w:val="Título 1 Caráter"/>
    <w:basedOn w:val="Tipodeletrapredefinidodopargrafo"/>
    <w:link w:val="Ttulo1"/>
    <w:uiPriority w:val="9"/>
    <w:rsid w:val="00DA52B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41A8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1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790C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1F1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9F1F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468c00dfcc764207" Type="http://schemas.openxmlformats.org/officeDocument/2006/relationships/glossaryDocument" Target="/word/glossary/document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86a1-90da-44b3-83e3-21be111f8e79}"/>
      </w:docPartPr>
      <w:docPartBody>
        <w:p w14:paraId="1B0B9F4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F245D004FB2A46BC75690D9419099E" ma:contentTypeVersion="6" ma:contentTypeDescription="Criar um novo documento." ma:contentTypeScope="" ma:versionID="7867af1f58d050ee3d6d7a8c47b23359">
  <xsd:schema xmlns:xsd="http://www.w3.org/2001/XMLSchema" xmlns:xs="http://www.w3.org/2001/XMLSchema" xmlns:p="http://schemas.microsoft.com/office/2006/metadata/properties" xmlns:ns2="fd4dc9b0-d5b1-4470-a40c-e0f5ad896d56" targetNamespace="http://schemas.microsoft.com/office/2006/metadata/properties" ma:root="true" ma:fieldsID="c43e159ed025bfc886b3078ff199bf44" ns2:_="">
    <xsd:import namespace="fd4dc9b0-d5b1-4470-a40c-e0f5ad896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c9b0-d5b1-4470-a40c-e0f5ad896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74515-87E7-44A6-B0EF-D482E233A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1317D8-1737-43AD-A8F3-DAE379A0A950}"/>
</file>

<file path=customXml/itemProps3.xml><?xml version="1.0" encoding="utf-8"?>
<ds:datastoreItem xmlns:ds="http://schemas.openxmlformats.org/officeDocument/2006/customXml" ds:itemID="{DF3A075F-8B11-4DAA-BBB8-CE72F6803F58}"/>
</file>

<file path=customXml/itemProps4.xml><?xml version="1.0" encoding="utf-8"?>
<ds:datastoreItem xmlns:ds="http://schemas.openxmlformats.org/officeDocument/2006/customXml" ds:itemID="{3226040D-8C07-4FE8-B6F4-5299969C09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Morgado</dc:creator>
  <cp:keywords/>
  <dc:description/>
  <cp:lastModifiedBy>Rosa Reis</cp:lastModifiedBy>
  <cp:revision>28</cp:revision>
  <cp:lastPrinted>2019-11-18T19:02:00Z</cp:lastPrinted>
  <dcterms:created xsi:type="dcterms:W3CDTF">2018-10-24T06:35:00Z</dcterms:created>
  <dcterms:modified xsi:type="dcterms:W3CDTF">2020-09-23T17:31:01Z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0x01010074F245D004FB2A46BC75690D9419099E</vt:lpwstr>
  </property>
</Properties>
</file>