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E2052" w:rsidR="00DA52BD" w:rsidP="00DA52BD" w:rsidRDefault="00C443F3" w14:paraId="6A1C2828" w14:textId="73A0BC2F">
      <w:pPr>
        <w:pStyle w:val="Ttulo1"/>
        <w:rPr>
          <w:lang w:val="pt-PT"/>
        </w:rPr>
      </w:pPr>
      <w:r w:rsidRPr="00CE2052">
        <w:rPr>
          <w:lang w:val="pt-PT"/>
        </w:rPr>
        <w:t xml:space="preserve">Exercício </w:t>
      </w:r>
      <w:r w:rsidR="001A76D2">
        <w:rPr>
          <w:lang w:val="pt-PT"/>
        </w:rPr>
        <w:t xml:space="preserve">Escola </w:t>
      </w:r>
      <w:r w:rsidR="00417DBD">
        <w:rPr>
          <w:lang w:val="pt-PT"/>
        </w:rPr>
        <w:t xml:space="preserve">do Ensino </w:t>
      </w:r>
      <w:r w:rsidR="008A40B2">
        <w:rPr>
          <w:lang w:val="pt-PT"/>
        </w:rPr>
        <w:t>Superior</w:t>
      </w:r>
    </w:p>
    <w:p w:rsidR="002F3642" w:rsidRDefault="002365E1" w14:paraId="28090849" w14:textId="37BF0DA1">
      <w:pPr>
        <w:spacing w:line="360" w:lineRule="auto"/>
        <w:rPr>
          <w:ins w:author="Nelson Freire" w:date="2019-11-18T19:58:00Z" w:id="0"/>
          <w:sz w:val="23"/>
          <w:szCs w:val="23"/>
          <w:lang w:val="pt-PT"/>
        </w:rPr>
      </w:pPr>
      <w:bookmarkStart w:name="_Hlk527374737" w:id="1"/>
      <w:r w:rsidRPr="003158E4">
        <w:rPr>
          <w:lang w:val="pt-PT"/>
        </w:rPr>
        <w:t>U</w:t>
      </w:r>
      <w:r w:rsidRPr="003158E4" w:rsidR="007E199A">
        <w:rPr>
          <w:lang w:val="pt-PT"/>
        </w:rPr>
        <w:t xml:space="preserve">ma </w:t>
      </w:r>
      <w:r w:rsidRPr="00CE4E43" w:rsidR="0066795C">
        <w:rPr>
          <w:lang w:val="pt-PT"/>
        </w:rPr>
        <w:t xml:space="preserve">escola do ensino </w:t>
      </w:r>
      <w:r w:rsidRPr="00CE4E43" w:rsidR="008A40B2">
        <w:rPr>
          <w:lang w:val="pt-PT"/>
        </w:rPr>
        <w:t>superior</w:t>
      </w:r>
      <w:r w:rsidRPr="003158E4">
        <w:rPr>
          <w:lang w:val="pt-PT"/>
        </w:rPr>
        <w:t xml:space="preserve"> necessita de implementar uma base de dados </w:t>
      </w:r>
      <w:r w:rsidRPr="00CE4E43">
        <w:rPr>
          <w:lang w:val="pt-PT"/>
        </w:rPr>
        <w:t xml:space="preserve">com informação sobre </w:t>
      </w:r>
      <w:r w:rsidR="008D6447">
        <w:rPr>
          <w:lang w:val="pt-PT"/>
        </w:rPr>
        <w:t>os cursos dos seus vários departamentos</w:t>
      </w:r>
      <w:r w:rsidR="00DE1F71">
        <w:rPr>
          <w:lang w:val="pt-PT"/>
        </w:rPr>
        <w:t>, incluindo</w:t>
      </w:r>
      <w:r w:rsidR="006147E8">
        <w:rPr>
          <w:lang w:val="pt-PT"/>
        </w:rPr>
        <w:t xml:space="preserve"> disciplinas, </w:t>
      </w:r>
      <w:r w:rsidR="00475141">
        <w:rPr>
          <w:lang w:val="pt-PT"/>
        </w:rPr>
        <w:t xml:space="preserve">docentes e </w:t>
      </w:r>
      <w:r w:rsidR="005A2332">
        <w:rPr>
          <w:lang w:val="pt-PT"/>
        </w:rPr>
        <w:t>alunos</w:t>
      </w:r>
      <w:r w:rsidRPr="00CE4E43">
        <w:rPr>
          <w:lang w:val="pt-PT"/>
        </w:rPr>
        <w:t xml:space="preserve">. </w:t>
      </w:r>
      <w:ins w:author="Nelson Freire" w:date="2019-11-18T19:57:00Z" w:id="2">
        <w:r w:rsidRPr="002F3642" w:rsidR="002F3642">
          <w:rPr>
            <w:sz w:val="23"/>
            <w:szCs w:val="23"/>
            <w:lang w:val="pt-PT"/>
            <w:rPrChange w:author="Nelson Freire" w:date="2019-11-18T19:57:00Z" w:id="3">
              <w:rPr>
                <w:sz w:val="23"/>
                <w:szCs w:val="23"/>
              </w:rPr>
            </w:rPrChange>
          </w:rPr>
          <w:t>Na análise do problema foi obtida a seguinte informação</w:t>
        </w:r>
      </w:ins>
      <w:ins w:author="Nelson Freire" w:date="2019-11-18T19:58:00Z" w:id="4">
        <w:r w:rsidR="002F3642">
          <w:rPr>
            <w:sz w:val="23"/>
            <w:szCs w:val="23"/>
            <w:lang w:val="pt-PT"/>
          </w:rPr>
          <w:t>:</w:t>
        </w:r>
      </w:ins>
    </w:p>
    <w:p w:rsidR="0013784D" w:rsidP="006554EE" w:rsidRDefault="0013784D" w14:paraId="536D38A0" w14:textId="77777777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rPr>
          <w:ins w:author="Nelson Freire" w:date="2019-11-18T19:59:00Z" w:id="5"/>
          <w:lang w:val="pt-PT"/>
        </w:rPr>
        <w:pPrChange w:author="Nelson Freire" w:date="2019-11-19T15:52:00Z" w:id="6">
          <w:pPr>
            <w:pStyle w:val="PargrafodaLista"/>
            <w:numPr>
              <w:numId w:val="43"/>
            </w:numPr>
            <w:spacing w:line="360" w:lineRule="auto"/>
            <w:ind w:hanging="360"/>
          </w:pPr>
        </w:pPrChange>
      </w:pPr>
      <w:ins w:author="Nelson Freire" w:date="2019-11-18T19:59:00Z" w:id="8">
        <w:r>
          <w:rPr>
            <w:lang w:val="pt-PT"/>
          </w:rPr>
          <w:t>Um</w:t>
        </w:r>
        <w:r w:rsidRPr="003158E4">
          <w:rPr>
            <w:lang w:val="pt-PT"/>
          </w:rPr>
          <w:t xml:space="preserve"> departamento</w:t>
        </w:r>
        <w:r>
          <w:rPr>
            <w:lang w:val="pt-PT"/>
          </w:rPr>
          <w:t>:</w:t>
        </w:r>
      </w:ins>
    </w:p>
    <w:p w:rsidR="0013784D" w:rsidP="0013784D" w:rsidRDefault="0013784D" w14:paraId="202225AC" w14:textId="7777777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9"/>
          <w:lang w:val="pt-PT"/>
        </w:rPr>
      </w:pPr>
      <w:ins w:author="Nelson Freire" w:date="2019-11-18T19:59:00Z" w:id="10">
        <w:r>
          <w:rPr>
            <w:lang w:val="pt-PT"/>
          </w:rPr>
          <w:t>É caracterizado pelo código do departamento</w:t>
        </w:r>
        <w:r w:rsidRPr="003158E4">
          <w:rPr>
            <w:lang w:val="pt-PT"/>
          </w:rPr>
          <w:t xml:space="preserve"> e</w:t>
        </w:r>
        <w:r>
          <w:rPr>
            <w:lang w:val="pt-PT"/>
          </w:rPr>
          <w:t xml:space="preserve"> pelo</w:t>
        </w:r>
        <w:r w:rsidRPr="003158E4">
          <w:rPr>
            <w:lang w:val="pt-PT"/>
          </w:rPr>
          <w:t xml:space="preserve"> nome</w:t>
        </w:r>
        <w:r>
          <w:rPr>
            <w:lang w:val="pt-PT"/>
          </w:rPr>
          <w:t xml:space="preserve">; </w:t>
        </w:r>
      </w:ins>
    </w:p>
    <w:p w:rsidR="0013784D" w:rsidP="0013784D" w:rsidRDefault="0013784D" w14:paraId="590BFF44" w14:textId="30AF2BA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11"/>
          <w:lang w:val="pt-PT"/>
        </w:rPr>
      </w:pPr>
      <w:ins w:author="Nelson Freire" w:date="2019-11-18T19:59:00Z" w:id="12">
        <w:r>
          <w:rPr>
            <w:lang w:val="pt-PT"/>
          </w:rPr>
          <w:t>É identificado de forma inequívoca pelo seu código</w:t>
        </w:r>
      </w:ins>
      <w:ins w:author="Nelson Freire" w:date="2019-11-18T19:59:00Z" w:id="13">
        <w:r>
          <w:rPr>
            <w:lang w:val="pt-PT"/>
          </w:rPr>
          <w:t>;</w:t>
        </w:r>
      </w:ins>
      <w:ins w:author="Nelson Freire" w:date="2019-11-18T19:59:00Z" w:id="14">
        <w:del w:author="Nelson Freire" w:date="2019-11-18T19:59:00Z" w:id="15">
          <w:r w:rsidDel="0013784D">
            <w:rPr>
              <w:lang w:val="pt-PT"/>
            </w:rPr>
            <w:delText>.</w:delText>
          </w:r>
        </w:del>
      </w:ins>
    </w:p>
    <w:p w:rsidRPr="00993CB1" w:rsidR="00601A0B" w:rsidP="00601A0B" w:rsidRDefault="00601A0B" w14:paraId="6B7BB12F" w14:textId="21E489A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10:00Z" w:id="16"/>
          <w:lang w:val="pt-PT"/>
        </w:rPr>
        <w:pPrChange w:author="Nelson Freire" w:date="2019-11-18T20:10:00Z" w:id="17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ins w:author="Nelson Freire" w:date="2019-11-18T20:10:00Z" w:id="18">
        <w:r w:rsidRPr="0065553B">
          <w:rPr>
            <w:lang w:val="pt-PT"/>
          </w:rPr>
          <w:t>Pode oferecer vários cursos</w:t>
        </w:r>
        <w:r>
          <w:rPr>
            <w:lang w:val="pt-PT"/>
          </w:rPr>
          <w:t>;</w:t>
        </w:r>
      </w:ins>
    </w:p>
    <w:p w:rsidR="0013784D" w:rsidP="0013784D" w:rsidRDefault="00966A8E" w14:paraId="4B2A6D73" w14:textId="799EFCAD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20:00:00Z" w:id="19"/>
          <w:lang w:val="pt-PT"/>
        </w:rPr>
      </w:pPr>
      <w:ins w:author="Nelson Freire" w:date="2019-11-18T20:15:00Z" w:id="20">
        <w:r>
          <w:rPr>
            <w:lang w:val="pt-PT"/>
          </w:rPr>
          <w:t>T</w:t>
        </w:r>
      </w:ins>
      <w:ins w:author="Nelson Freire" w:date="2019-11-18T19:59:00Z" w:id="21">
        <w:r w:rsidR="0013784D">
          <w:rPr>
            <w:lang w:val="pt-PT"/>
          </w:rPr>
          <w:t>em vários docentes</w:t>
        </w:r>
      </w:ins>
      <w:ins w:author="Nelson Freire" w:date="2019-11-18T20:10:00Z" w:id="22">
        <w:r w:rsidR="00601A0B">
          <w:rPr>
            <w:lang w:val="pt-PT"/>
          </w:rPr>
          <w:t>.</w:t>
        </w:r>
      </w:ins>
    </w:p>
    <w:p w:rsidR="0013784D" w:rsidP="006554EE" w:rsidRDefault="0013784D" w14:paraId="35CD34BC" w14:textId="77777777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ins w:author="Nelson Freire" w:date="2019-11-18T19:59:00Z" w:id="23"/>
          <w:lang w:val="pt-PT"/>
        </w:rPr>
        <w:pPrChange w:author="Nelson Freire" w:date="2019-11-19T15:53:00Z" w:id="24">
          <w:pPr>
            <w:pStyle w:val="PargrafodaLista"/>
            <w:numPr>
              <w:numId w:val="43"/>
            </w:numPr>
            <w:spacing w:line="360" w:lineRule="auto"/>
            <w:ind w:hanging="360"/>
          </w:pPr>
        </w:pPrChange>
      </w:pPr>
      <w:ins w:author="Nelson Freire" w:date="2019-11-18T19:59:00Z" w:id="25">
        <w:r>
          <w:rPr>
            <w:lang w:val="pt-PT"/>
          </w:rPr>
          <w:t>Um</w:t>
        </w:r>
        <w:r w:rsidRPr="00700C29">
          <w:rPr>
            <w:lang w:val="pt-PT"/>
          </w:rPr>
          <w:t xml:space="preserve"> docente</w:t>
        </w:r>
        <w:r>
          <w:rPr>
            <w:lang w:val="pt-PT"/>
          </w:rPr>
          <w:t>:</w:t>
        </w:r>
        <w:r w:rsidRPr="00700C29">
          <w:rPr>
            <w:lang w:val="pt-PT"/>
          </w:rPr>
          <w:t xml:space="preserve"> </w:t>
        </w:r>
      </w:ins>
    </w:p>
    <w:p w:rsidR="0013784D" w:rsidP="0013784D" w:rsidRDefault="0013784D" w14:paraId="1C6CD083" w14:textId="7777777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26"/>
          <w:lang w:val="pt-PT"/>
        </w:rPr>
      </w:pPr>
      <w:ins w:author="Nelson Freire" w:date="2019-11-18T19:59:00Z" w:id="27">
        <w:r>
          <w:rPr>
            <w:lang w:val="pt-PT"/>
          </w:rPr>
          <w:t>É</w:t>
        </w:r>
        <w:r w:rsidRPr="00700C29">
          <w:rPr>
            <w:lang w:val="pt-PT"/>
          </w:rPr>
          <w:t xml:space="preserve"> </w:t>
        </w:r>
        <w:r>
          <w:rPr>
            <w:lang w:val="pt-PT"/>
          </w:rPr>
          <w:t>caracterizado</w:t>
        </w:r>
        <w:r w:rsidRPr="00700C29">
          <w:rPr>
            <w:lang w:val="pt-PT"/>
          </w:rPr>
          <w:t xml:space="preserve"> p</w:t>
        </w:r>
        <w:r>
          <w:rPr>
            <w:lang w:val="pt-PT"/>
          </w:rPr>
          <w:t xml:space="preserve">or um número, um </w:t>
        </w:r>
        <w:r w:rsidRPr="00700C29">
          <w:rPr>
            <w:lang w:val="pt-PT"/>
          </w:rPr>
          <w:t>nome</w:t>
        </w:r>
        <w:r>
          <w:rPr>
            <w:lang w:val="pt-PT"/>
          </w:rPr>
          <w:t xml:space="preserve">, uma </w:t>
        </w:r>
        <w:r w:rsidRPr="00700C29">
          <w:rPr>
            <w:lang w:val="pt-PT"/>
          </w:rPr>
          <w:t>sigla</w:t>
        </w:r>
        <w:r>
          <w:rPr>
            <w:lang w:val="pt-PT"/>
          </w:rPr>
          <w:t xml:space="preserve"> e uma categoria;</w:t>
        </w:r>
      </w:ins>
    </w:p>
    <w:p w:rsidR="0013784D" w:rsidP="0013784D" w:rsidRDefault="0013784D" w14:paraId="1587FE9E" w14:textId="7777777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28"/>
          <w:lang w:val="pt-PT"/>
        </w:rPr>
      </w:pPr>
      <w:ins w:author="Nelson Freire" w:date="2019-11-18T19:59:00Z" w:id="29">
        <w:r>
          <w:rPr>
            <w:lang w:val="pt-PT"/>
          </w:rPr>
          <w:t>É identificado de forma inequívoca pelo seu número;</w:t>
        </w:r>
      </w:ins>
    </w:p>
    <w:p w:rsidR="0013784D" w:rsidP="0013784D" w:rsidRDefault="00B23ED4" w14:paraId="1D3FC2C0" w14:textId="645E4C4A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30"/>
          <w:lang w:val="pt-PT"/>
        </w:rPr>
      </w:pPr>
      <w:ins w:author="Nelson Freire" w:date="2019-11-19T16:26:00Z" w:id="31">
        <w:r>
          <w:rPr>
            <w:lang w:val="pt-PT"/>
          </w:rPr>
          <w:t>Em cada</w:t>
        </w:r>
      </w:ins>
      <w:ins w:author="Nelson Freire" w:date="2019-11-19T16:25:00Z" w:id="32">
        <w:r w:rsidR="00AA2258">
          <w:rPr>
            <w:lang w:val="pt-PT"/>
          </w:rPr>
          <w:t xml:space="preserve"> momento, p</w:t>
        </w:r>
      </w:ins>
      <w:ins w:author="Nelson Freire" w:date="2019-11-18T19:59:00Z" w:id="33">
        <w:r w:rsidR="0013784D">
          <w:rPr>
            <w:lang w:val="pt-PT"/>
          </w:rPr>
          <w:t>ertence a uma de três categorias: coordenador</w:t>
        </w:r>
        <w:r w:rsidRPr="00700C29" w:rsidR="0013784D">
          <w:rPr>
            <w:lang w:val="pt-PT"/>
          </w:rPr>
          <w:t>, adjunto</w:t>
        </w:r>
        <w:r w:rsidR="0013784D">
          <w:rPr>
            <w:lang w:val="pt-PT"/>
          </w:rPr>
          <w:t xml:space="preserve"> ou </w:t>
        </w:r>
        <w:r w:rsidRPr="00700C29" w:rsidR="0013784D">
          <w:rPr>
            <w:lang w:val="pt-PT"/>
          </w:rPr>
          <w:t>assistente</w:t>
        </w:r>
        <w:r w:rsidR="0013784D">
          <w:rPr>
            <w:lang w:val="pt-PT"/>
          </w:rPr>
          <w:t xml:space="preserve">; </w:t>
        </w:r>
      </w:ins>
    </w:p>
    <w:p w:rsidR="00AA2258" w:rsidP="00252CD1" w:rsidRDefault="0013784D" w14:paraId="5FA73ADC" w14:textId="3FFD82E1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9T16:21:00Z" w:id="34"/>
          <w:lang w:val="pt-PT"/>
        </w:rPr>
      </w:pPr>
      <w:ins w:author="Nelson Freire" w:date="2019-11-18T19:59:00Z" w:id="35">
        <w:r w:rsidRPr="004178D8">
          <w:rPr>
            <w:lang w:val="pt-PT"/>
            <w:rPrChange w:author="Nelson Freire" w:date="2019-11-19T15:32:00Z" w:id="36">
              <w:rPr>
                <w:lang w:val="pt-PT"/>
              </w:rPr>
            </w:rPrChange>
          </w:rPr>
          <w:t>Pode mudar de categoria com o tempo</w:t>
        </w:r>
      </w:ins>
      <w:ins w:author="Nelson Freire" w:date="2019-11-19T16:15:00Z" w:id="37">
        <w:r w:rsidR="00AA2258">
          <w:rPr>
            <w:lang w:val="pt-PT"/>
          </w:rPr>
          <w:t xml:space="preserve">. </w:t>
        </w:r>
      </w:ins>
      <w:ins w:author="Nelson Freire" w:date="2019-11-19T16:23:00Z" w:id="38">
        <w:r w:rsidR="00AA2258">
          <w:rPr>
            <w:lang w:val="pt-PT"/>
          </w:rPr>
          <w:t xml:space="preserve">Excecionalmente, pode </w:t>
        </w:r>
      </w:ins>
      <w:ins w:author="Nelson Freire" w:date="2019-11-19T16:41:00Z" w:id="39">
        <w:r w:rsidR="00CC5FEC">
          <w:rPr>
            <w:lang w:val="pt-PT"/>
          </w:rPr>
          <w:t xml:space="preserve">passar para </w:t>
        </w:r>
      </w:ins>
      <w:ins w:author="Nelson Freire" w:date="2019-11-19T16:42:00Z" w:id="40">
        <w:r w:rsidR="00CC5FEC">
          <w:rPr>
            <w:lang w:val="pt-PT"/>
          </w:rPr>
          <w:t>uma</w:t>
        </w:r>
      </w:ins>
      <w:ins w:author="Nelson Freire" w:date="2019-11-19T16:36:00Z" w:id="41">
        <w:r w:rsidR="00CC5FEC">
          <w:rPr>
            <w:lang w:val="pt-PT"/>
          </w:rPr>
          <w:t xml:space="preserve"> categoria</w:t>
        </w:r>
      </w:ins>
      <w:ins w:author="Nelson Freire" w:date="2019-11-19T16:42:00Z" w:id="42">
        <w:r w:rsidR="00CC5FEC">
          <w:rPr>
            <w:lang w:val="pt-PT"/>
          </w:rPr>
          <w:t xml:space="preserve"> inferior</w:t>
        </w:r>
      </w:ins>
      <w:ins w:author="Nelson Freire" w:date="2019-11-19T16:25:00Z" w:id="43">
        <w:r w:rsidR="00AA2258">
          <w:rPr>
            <w:lang w:val="pt-PT"/>
          </w:rPr>
          <w:t xml:space="preserve">. </w:t>
        </w:r>
        <w:r w:rsidR="00AA2258">
          <w:rPr>
            <w:lang w:val="pt-PT"/>
          </w:rPr>
          <w:t>A</w:t>
        </w:r>
        <w:r w:rsidRPr="004417F8" w:rsidR="00AA2258">
          <w:rPr>
            <w:lang w:val="pt-PT"/>
          </w:rPr>
          <w:t xml:space="preserve"> data d</w:t>
        </w:r>
      </w:ins>
      <w:ins w:author="Nelson Freire" w:date="2019-11-19T16:54:00Z" w:id="44">
        <w:r w:rsidR="002B418D">
          <w:rPr>
            <w:lang w:val="pt-PT"/>
          </w:rPr>
          <w:t>a</w:t>
        </w:r>
      </w:ins>
      <w:ins w:author="Nelson Freire" w:date="2019-11-19T16:25:00Z" w:id="45">
        <w:r w:rsidRPr="004417F8" w:rsidR="00AA2258">
          <w:rPr>
            <w:lang w:val="pt-PT"/>
          </w:rPr>
          <w:t xml:space="preserve"> mudança</w:t>
        </w:r>
        <w:r w:rsidRPr="00CC23E7" w:rsidR="00AA2258">
          <w:rPr>
            <w:lang w:val="pt-PT"/>
          </w:rPr>
          <w:t xml:space="preserve"> </w:t>
        </w:r>
      </w:ins>
      <w:ins w:author="Nelson Freire" w:date="2019-11-19T16:30:00Z" w:id="46">
        <w:r w:rsidR="00B23ED4">
          <w:rPr>
            <w:lang w:val="pt-PT"/>
          </w:rPr>
          <w:t xml:space="preserve">de categoria </w:t>
        </w:r>
      </w:ins>
      <w:ins w:author="Nelson Freire" w:date="2019-11-19T16:25:00Z" w:id="47">
        <w:r w:rsidR="00AA2258">
          <w:rPr>
            <w:lang w:val="pt-PT"/>
          </w:rPr>
          <w:t xml:space="preserve">é </w:t>
        </w:r>
        <w:r w:rsidRPr="00AA1338" w:rsidR="00AA2258">
          <w:rPr>
            <w:lang w:val="pt-PT"/>
          </w:rPr>
          <w:t>registada</w:t>
        </w:r>
      </w:ins>
      <w:ins w:author="Nelson Freire" w:date="2019-11-19T16:23:00Z" w:id="48">
        <w:r w:rsidR="00AA2258">
          <w:rPr>
            <w:lang w:val="pt-PT"/>
          </w:rPr>
          <w:t>;</w:t>
        </w:r>
      </w:ins>
    </w:p>
    <w:p w:rsidRPr="003158E4" w:rsidR="0013784D" w:rsidP="0013784D" w:rsidRDefault="0013784D" w14:paraId="6A73D213" w14:textId="133FCD3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49"/>
          <w:lang w:val="pt-PT"/>
        </w:rPr>
      </w:pPr>
      <w:ins w:author="Nelson Freire" w:date="2019-11-18T19:59:00Z" w:id="50">
        <w:r>
          <w:rPr>
            <w:lang w:val="pt-PT"/>
          </w:rPr>
          <w:t>Tem um salário mensal que depende da categoria</w:t>
        </w:r>
      </w:ins>
      <w:ins w:author="Nelson Freire" w:date="2019-11-19T16:25:00Z" w:id="51">
        <w:r w:rsidR="00B23ED4">
          <w:rPr>
            <w:lang w:val="pt-PT"/>
          </w:rPr>
          <w:t xml:space="preserve"> atual</w:t>
        </w:r>
      </w:ins>
      <w:ins w:author="Nelson Freire" w:date="2019-11-18T19:59:00Z" w:id="52">
        <w:r>
          <w:rPr>
            <w:lang w:val="pt-PT"/>
          </w:rPr>
          <w:t>;</w:t>
        </w:r>
      </w:ins>
    </w:p>
    <w:p w:rsidR="0013784D" w:rsidP="0013784D" w:rsidRDefault="0013784D" w14:paraId="784F0967" w14:textId="77777777">
      <w:pPr>
        <w:pStyle w:val="PargrafodaLista"/>
        <w:numPr>
          <w:ilvl w:val="1"/>
          <w:numId w:val="43"/>
        </w:numPr>
        <w:spacing w:line="360" w:lineRule="auto"/>
        <w:rPr>
          <w:ins w:author="Nelson Freire" w:date="2019-11-18T19:59:00Z" w:id="53"/>
          <w:lang w:val="pt-PT"/>
        </w:rPr>
      </w:pPr>
      <w:ins w:author="Nelson Freire" w:date="2019-11-18T19:59:00Z" w:id="54">
        <w:r>
          <w:rPr>
            <w:lang w:val="pt-PT"/>
          </w:rPr>
          <w:t>P</w:t>
        </w:r>
        <w:r w:rsidRPr="00700C29">
          <w:rPr>
            <w:lang w:val="pt-PT"/>
          </w:rPr>
          <w:t xml:space="preserve">ertence </w:t>
        </w:r>
        <w:r>
          <w:rPr>
            <w:lang w:val="pt-PT"/>
          </w:rPr>
          <w:t xml:space="preserve">sempre a um mesmo </w:t>
        </w:r>
        <w:r w:rsidRPr="00700C29">
          <w:rPr>
            <w:lang w:val="pt-PT"/>
          </w:rPr>
          <w:t>departamento</w:t>
        </w:r>
        <w:r>
          <w:rPr>
            <w:lang w:val="pt-PT"/>
          </w:rPr>
          <w:t xml:space="preserve"> da escola.</w:t>
        </w:r>
      </w:ins>
    </w:p>
    <w:p w:rsidR="0013784D" w:rsidP="006554EE" w:rsidRDefault="0013784D" w14:paraId="14D16E32" w14:textId="77777777">
      <w:pPr>
        <w:pStyle w:val="PargrafodaLista"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ins w:author="Nelson Freire" w:date="2019-11-18T20:00:00Z" w:id="55"/>
          <w:lang w:val="pt-PT"/>
        </w:rPr>
        <w:pPrChange w:author="Nelson Freire" w:date="2019-11-19T15:53:00Z" w:id="56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ins w:author="Nelson Freire" w:date="2019-11-18T20:00:00Z" w:id="57">
        <w:r>
          <w:rPr>
            <w:lang w:val="pt-PT"/>
          </w:rPr>
          <w:t>Um curso:</w:t>
        </w:r>
      </w:ins>
    </w:p>
    <w:p w:rsidR="0013784D" w:rsidP="0013784D" w:rsidRDefault="0013784D" w14:paraId="417D422A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58"/>
          <w:lang w:val="pt-PT"/>
        </w:rPr>
      </w:pPr>
      <w:ins w:author="Nelson Freire" w:date="2019-11-18T20:00:00Z" w:id="59">
        <w:r>
          <w:rPr>
            <w:lang w:val="pt-PT"/>
          </w:rPr>
          <w:t xml:space="preserve">É caracterizado pelo código do curso </w:t>
        </w:r>
        <w:r w:rsidRPr="00A3144E">
          <w:rPr>
            <w:lang w:val="pt-PT"/>
          </w:rPr>
          <w:t xml:space="preserve">e </w:t>
        </w:r>
        <w:r>
          <w:rPr>
            <w:lang w:val="pt-PT"/>
          </w:rPr>
          <w:t>pelo</w:t>
        </w:r>
        <w:r w:rsidRPr="00A3144E">
          <w:rPr>
            <w:lang w:val="pt-PT"/>
          </w:rPr>
          <w:t xml:space="preserve"> nome</w:t>
        </w:r>
        <w:r>
          <w:rPr>
            <w:lang w:val="pt-PT"/>
          </w:rPr>
          <w:t>;</w:t>
        </w:r>
      </w:ins>
    </w:p>
    <w:p w:rsidR="0013784D" w:rsidP="0013784D" w:rsidRDefault="0013784D" w14:paraId="7D602277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60"/>
          <w:lang w:val="pt-PT"/>
        </w:rPr>
      </w:pPr>
      <w:ins w:author="Nelson Freire" w:date="2019-11-18T20:00:00Z" w:id="61">
        <w:r>
          <w:rPr>
            <w:lang w:val="pt-PT"/>
          </w:rPr>
          <w:t>É identificado de forma inequívoca pelo seu código;</w:t>
        </w:r>
      </w:ins>
    </w:p>
    <w:p w:rsidR="0013784D" w:rsidP="0013784D" w:rsidRDefault="0013784D" w14:paraId="6C172DEF" w14:textId="51EE6062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62"/>
          <w:lang w:val="pt-PT"/>
        </w:rPr>
      </w:pPr>
      <w:ins w:author="Nelson Freire" w:date="2019-11-18T20:00:00Z" w:id="63">
        <w:r w:rsidRPr="00B23317">
          <w:rPr>
            <w:lang w:val="pt-PT"/>
          </w:rPr>
          <w:t xml:space="preserve">É da responsabilidade de um departamento. Por exemplo, a Licenciatura </w:t>
        </w:r>
        <w:r>
          <w:rPr>
            <w:lang w:val="pt-PT"/>
          </w:rPr>
          <w:t>em</w:t>
        </w:r>
        <w:r w:rsidRPr="00B23317">
          <w:rPr>
            <w:lang w:val="pt-PT"/>
          </w:rPr>
          <w:t xml:space="preserve"> Engenharia Informática </w:t>
        </w:r>
        <w:r>
          <w:rPr>
            <w:lang w:val="pt-PT"/>
          </w:rPr>
          <w:t xml:space="preserve">é da responsabilidade do </w:t>
        </w:r>
        <w:r w:rsidRPr="00B23317">
          <w:rPr>
            <w:lang w:val="pt-PT"/>
          </w:rPr>
          <w:t>Departamento de Engenharia Informática</w:t>
        </w:r>
      </w:ins>
      <w:ins w:author="Nelson Freire" w:date="2019-11-18T20:01:00Z" w:id="64">
        <w:r>
          <w:rPr>
            <w:lang w:val="pt-PT"/>
          </w:rPr>
          <w:t>;</w:t>
        </w:r>
      </w:ins>
    </w:p>
    <w:p w:rsidR="0013784D" w:rsidP="0013784D" w:rsidRDefault="0013784D" w14:paraId="109365EB" w14:textId="77777777">
      <w:pPr>
        <w:pStyle w:val="PargrafodaLista"/>
        <w:numPr>
          <w:ilvl w:val="1"/>
          <w:numId w:val="43"/>
        </w:numPr>
        <w:spacing w:line="360" w:lineRule="auto"/>
        <w:ind w:left="1434" w:hanging="357"/>
        <w:rPr>
          <w:ins w:author="Nelson Freire" w:date="2019-11-18T20:01:00Z" w:id="65"/>
          <w:lang w:val="pt-PT"/>
        </w:rPr>
        <w:pPrChange w:author="Nelson Freire" w:date="2019-11-18T20:01:00Z" w:id="66">
          <w:pPr>
            <w:pStyle w:val="PargrafodaLista"/>
            <w:numPr>
              <w:ilvl w:val="1"/>
              <w:numId w:val="43"/>
            </w:numPr>
            <w:spacing w:line="360" w:lineRule="auto"/>
            <w:ind w:left="1434" w:hanging="357"/>
          </w:pPr>
        </w:pPrChange>
      </w:pPr>
      <w:ins w:author="Nelson Freire" w:date="2019-11-18T20:01:00Z" w:id="67">
        <w:r>
          <w:rPr>
            <w:lang w:val="pt-PT"/>
          </w:rPr>
          <w:t>Tem várias disciplinas.</w:t>
        </w:r>
      </w:ins>
    </w:p>
    <w:p w:rsidR="0013784D" w:rsidP="0013784D" w:rsidRDefault="0013784D" w14:paraId="61FC47C4" w14:textId="77777777">
      <w:pPr>
        <w:pStyle w:val="PargrafodaLista"/>
        <w:keepNext/>
        <w:numPr>
          <w:ilvl w:val="0"/>
          <w:numId w:val="43"/>
        </w:numPr>
        <w:spacing w:line="360" w:lineRule="auto"/>
        <w:rPr>
          <w:ins w:author="Nelson Freire" w:date="2019-11-18T20:00:00Z" w:id="68"/>
          <w:lang w:val="pt-PT"/>
        </w:rPr>
      </w:pPr>
      <w:ins w:author="Nelson Freire" w:date="2019-11-18T20:00:00Z" w:id="69">
        <w:r>
          <w:rPr>
            <w:lang w:val="pt-PT"/>
          </w:rPr>
          <w:lastRenderedPageBreak/>
          <w:t>Uma</w:t>
        </w:r>
        <w:r w:rsidRPr="00A3144E">
          <w:rPr>
            <w:lang w:val="pt-PT"/>
          </w:rPr>
          <w:t xml:space="preserve"> disciplina</w:t>
        </w:r>
        <w:r>
          <w:rPr>
            <w:lang w:val="pt-PT"/>
          </w:rPr>
          <w:t>:</w:t>
        </w:r>
      </w:ins>
    </w:p>
    <w:p w:rsidR="0013784D" w:rsidP="0013784D" w:rsidRDefault="0013784D" w14:paraId="265A0DC9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70"/>
          <w:lang w:val="pt-PT"/>
        </w:rPr>
      </w:pPr>
      <w:ins w:author="Nelson Freire" w:date="2019-11-18T20:00:00Z" w:id="71">
        <w:r>
          <w:rPr>
            <w:lang w:val="pt-PT"/>
          </w:rPr>
          <w:t>É</w:t>
        </w:r>
        <w:r w:rsidRPr="00A3144E">
          <w:rPr>
            <w:lang w:val="pt-PT"/>
          </w:rPr>
          <w:t xml:space="preserve"> </w:t>
        </w:r>
        <w:r>
          <w:rPr>
            <w:lang w:val="pt-PT"/>
          </w:rPr>
          <w:t>caracterizada</w:t>
        </w:r>
        <w:r w:rsidRPr="00A3144E">
          <w:rPr>
            <w:lang w:val="pt-PT"/>
          </w:rPr>
          <w:t xml:space="preserve"> </w:t>
        </w:r>
        <w:r>
          <w:rPr>
            <w:lang w:val="pt-PT"/>
          </w:rPr>
          <w:t xml:space="preserve">pelo </w:t>
        </w:r>
        <w:r w:rsidRPr="00A3144E">
          <w:rPr>
            <w:lang w:val="pt-PT"/>
          </w:rPr>
          <w:t>código d</w:t>
        </w:r>
        <w:r>
          <w:rPr>
            <w:lang w:val="pt-PT"/>
          </w:rPr>
          <w:t>a</w:t>
        </w:r>
        <w:r w:rsidRPr="00A3144E">
          <w:rPr>
            <w:lang w:val="pt-PT"/>
          </w:rPr>
          <w:t xml:space="preserve"> disciplina</w:t>
        </w:r>
        <w:r>
          <w:rPr>
            <w:lang w:val="pt-PT"/>
          </w:rPr>
          <w:t xml:space="preserve"> e um </w:t>
        </w:r>
        <w:r w:rsidRPr="00A3144E">
          <w:rPr>
            <w:lang w:val="pt-PT"/>
          </w:rPr>
          <w:t>nome</w:t>
        </w:r>
        <w:r>
          <w:rPr>
            <w:lang w:val="pt-PT"/>
          </w:rPr>
          <w:t>;</w:t>
        </w:r>
      </w:ins>
    </w:p>
    <w:p w:rsidR="0013784D" w:rsidP="0013784D" w:rsidRDefault="0013784D" w14:paraId="67CF9ADA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72"/>
          <w:lang w:val="pt-PT"/>
        </w:rPr>
      </w:pPr>
      <w:ins w:author="Nelson Freire" w:date="2019-11-18T20:00:00Z" w:id="73">
        <w:r>
          <w:rPr>
            <w:lang w:val="pt-PT"/>
          </w:rPr>
          <w:t>É identificado de forma inequívoca pelo seu código;</w:t>
        </w:r>
      </w:ins>
    </w:p>
    <w:p w:rsidR="0013784D" w:rsidP="0013784D" w:rsidRDefault="0013784D" w14:paraId="22749E4D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74"/>
          <w:lang w:val="pt-PT"/>
        </w:rPr>
      </w:pPr>
      <w:ins w:author="Nelson Freire" w:date="2019-11-18T20:00:00Z" w:id="75">
        <w:r>
          <w:rPr>
            <w:lang w:val="pt-PT"/>
          </w:rPr>
          <w:t>Pertence a um curso;</w:t>
        </w:r>
      </w:ins>
    </w:p>
    <w:p w:rsidR="0013784D" w:rsidP="0013784D" w:rsidRDefault="0013784D" w14:paraId="6EE9A22C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76"/>
          <w:lang w:val="pt-PT"/>
        </w:rPr>
      </w:pPr>
      <w:ins w:author="Nelson Freire" w:date="2019-11-18T20:00:00Z" w:id="77">
        <w:r>
          <w:rPr>
            <w:lang w:val="pt-PT"/>
          </w:rPr>
          <w:t>Pode ter várias edições, sendo uma edição identificada por um ano letivo, um ano curricular e um semestre;</w:t>
        </w:r>
      </w:ins>
    </w:p>
    <w:p w:rsidR="0013784D" w:rsidP="0013784D" w:rsidRDefault="0013784D" w14:paraId="13FF66A7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0:00Z" w:id="78"/>
          <w:lang w:val="pt-PT"/>
        </w:rPr>
      </w:pPr>
      <w:ins w:author="Nelson Freire" w:date="2019-11-18T20:00:00Z" w:id="79">
        <w:r>
          <w:rPr>
            <w:lang w:val="pt-PT"/>
          </w:rPr>
          <w:t xml:space="preserve">Uma </w:t>
        </w:r>
        <w:r w:rsidRPr="00700C29">
          <w:rPr>
            <w:lang w:val="pt-PT"/>
          </w:rPr>
          <w:t>edição</w:t>
        </w:r>
        <w:r>
          <w:rPr>
            <w:lang w:val="pt-PT"/>
          </w:rPr>
          <w:t xml:space="preserve"> de uma disciplina:</w:t>
        </w:r>
      </w:ins>
    </w:p>
    <w:p w:rsidR="0013784D" w:rsidP="0013784D" w:rsidRDefault="0013784D" w14:paraId="4811C11A" w14:textId="77777777">
      <w:pPr>
        <w:pStyle w:val="PargrafodaLista"/>
        <w:keepNext/>
        <w:numPr>
          <w:ilvl w:val="2"/>
          <w:numId w:val="48"/>
        </w:numPr>
        <w:spacing w:line="360" w:lineRule="auto"/>
        <w:ind w:left="2268" w:hanging="288"/>
        <w:rPr>
          <w:ins w:author="Nelson Freire" w:date="2019-11-18T20:00:00Z" w:id="80"/>
          <w:lang w:val="pt-PT"/>
        </w:rPr>
      </w:pPr>
      <w:ins w:author="Nelson Freire" w:date="2019-11-18T20:00:00Z" w:id="81">
        <w:r>
          <w:rPr>
            <w:lang w:val="pt-PT"/>
          </w:rPr>
          <w:t>É caracterizada por um programa e um número de créditos;</w:t>
        </w:r>
      </w:ins>
    </w:p>
    <w:p w:rsidRPr="00700C29" w:rsidR="0013784D" w:rsidP="0013784D" w:rsidRDefault="0013784D" w14:paraId="6C29D144" w14:textId="77777777">
      <w:pPr>
        <w:pStyle w:val="PargrafodaLista"/>
        <w:keepNext/>
        <w:numPr>
          <w:ilvl w:val="2"/>
          <w:numId w:val="48"/>
        </w:numPr>
        <w:spacing w:line="360" w:lineRule="auto"/>
        <w:ind w:left="2268" w:hanging="288"/>
        <w:rPr>
          <w:ins w:author="Nelson Freire" w:date="2019-11-18T20:00:00Z" w:id="82"/>
          <w:lang w:val="pt-PT"/>
        </w:rPr>
      </w:pPr>
      <w:ins w:author="Nelson Freire" w:date="2019-11-18T20:00:00Z" w:id="83">
        <w:r>
          <w:rPr>
            <w:lang w:val="pt-PT"/>
          </w:rPr>
          <w:t>É</w:t>
        </w:r>
        <w:r w:rsidRPr="00700C29">
          <w:rPr>
            <w:lang w:val="pt-PT"/>
          </w:rPr>
          <w:t xml:space="preserve"> da responsabilidade de um </w:t>
        </w:r>
        <w:r>
          <w:rPr>
            <w:lang w:val="pt-PT"/>
          </w:rPr>
          <w:t>docente com a categoria coordenador ou adjunto;</w:t>
        </w:r>
      </w:ins>
    </w:p>
    <w:p w:rsidRPr="00522815" w:rsidR="0013784D" w:rsidP="0013784D" w:rsidRDefault="0013784D" w14:paraId="1B4E2134" w14:textId="77777777">
      <w:pPr>
        <w:pStyle w:val="PargrafodaLista"/>
        <w:keepNext/>
        <w:numPr>
          <w:ilvl w:val="2"/>
          <w:numId w:val="48"/>
        </w:numPr>
        <w:spacing w:line="360" w:lineRule="auto"/>
        <w:ind w:left="2268" w:hanging="288"/>
        <w:rPr>
          <w:ins w:author="Nelson Freire" w:date="2019-11-18T20:00:00Z" w:id="84"/>
          <w:lang w:val="pt-PT"/>
        </w:rPr>
      </w:pPr>
      <w:ins w:author="Nelson Freire" w:date="2019-11-18T20:00:00Z" w:id="85">
        <w:r w:rsidRPr="00637134">
          <w:rPr>
            <w:lang w:val="pt-PT"/>
          </w:rPr>
          <w:t xml:space="preserve">Pode ter um corpo docente constituído por docentes de diferentes categorias, </w:t>
        </w:r>
        <w:r>
          <w:rPr>
            <w:lang w:val="pt-PT"/>
          </w:rPr>
          <w:t>sendo que</w:t>
        </w:r>
        <w:r w:rsidRPr="00637134">
          <w:rPr>
            <w:lang w:val="pt-PT"/>
          </w:rPr>
          <w:t xml:space="preserve"> todos devem </w:t>
        </w:r>
        <w:r>
          <w:rPr>
            <w:lang w:val="pt-PT"/>
          </w:rPr>
          <w:t>pertencer ao</w:t>
        </w:r>
        <w:r w:rsidRPr="00637134">
          <w:rPr>
            <w:lang w:val="pt-PT"/>
          </w:rPr>
          <w:t xml:space="preserve"> departamento responsável </w:t>
        </w:r>
        <w:r w:rsidRPr="003158E4">
          <w:rPr>
            <w:lang w:val="pt-PT"/>
          </w:rPr>
          <w:t>pelo curso</w:t>
        </w:r>
        <w:r w:rsidRPr="00637134">
          <w:rPr>
            <w:lang w:val="pt-PT"/>
          </w:rPr>
          <w:t xml:space="preserve"> da disciplina</w:t>
        </w:r>
        <w:r>
          <w:rPr>
            <w:lang w:val="pt-PT"/>
          </w:rPr>
          <w:t>;</w:t>
        </w:r>
      </w:ins>
    </w:p>
    <w:p w:rsidR="0013784D" w:rsidP="0013784D" w:rsidRDefault="0013784D" w14:paraId="1F5C9957" w14:textId="4844CEC9">
      <w:pPr>
        <w:pStyle w:val="PargrafodaLista"/>
        <w:keepNext/>
        <w:numPr>
          <w:ilvl w:val="2"/>
          <w:numId w:val="48"/>
        </w:numPr>
        <w:spacing w:line="360" w:lineRule="auto"/>
        <w:ind w:left="2268" w:hanging="288"/>
        <w:rPr>
          <w:ins w:author="Nelson Freire" w:date="2019-11-18T20:02:00Z" w:id="86"/>
          <w:lang w:val="pt-PT"/>
        </w:rPr>
      </w:pPr>
      <w:ins w:author="Nelson Freire" w:date="2019-11-18T20:00:00Z" w:id="87">
        <w:r>
          <w:rPr>
            <w:lang w:val="pt-PT"/>
          </w:rPr>
          <w:t xml:space="preserve">Pode ter </w:t>
        </w:r>
        <w:r w:rsidRPr="003158E4">
          <w:rPr>
            <w:lang w:val="pt-PT"/>
          </w:rPr>
          <w:t>precedências</w:t>
        </w:r>
        <w:r>
          <w:rPr>
            <w:lang w:val="pt-PT"/>
          </w:rPr>
          <w:t xml:space="preserve"> de outras disciplinas do </w:t>
        </w:r>
        <w:r w:rsidRPr="003158E4">
          <w:rPr>
            <w:lang w:val="pt-PT"/>
          </w:rPr>
          <w:t>mesmo</w:t>
        </w:r>
        <w:r>
          <w:rPr>
            <w:lang w:val="pt-PT"/>
          </w:rPr>
          <w:t xml:space="preserve"> curso</w:t>
        </w:r>
      </w:ins>
      <w:ins w:author="Nelson Freire" w:date="2019-11-18T20:02:00Z" w:id="88">
        <w:r>
          <w:rPr>
            <w:lang w:val="pt-PT"/>
          </w:rPr>
          <w:t>;</w:t>
        </w:r>
      </w:ins>
    </w:p>
    <w:p w:rsidR="0013784D" w:rsidP="0013784D" w:rsidRDefault="0013784D" w14:paraId="12BDE2A5" w14:textId="1824BA64">
      <w:pPr>
        <w:pStyle w:val="PargrafodaLista"/>
        <w:keepNext/>
        <w:numPr>
          <w:ilvl w:val="2"/>
          <w:numId w:val="48"/>
        </w:numPr>
        <w:spacing w:line="360" w:lineRule="auto"/>
        <w:ind w:left="2268" w:hanging="288"/>
        <w:rPr>
          <w:ins w:author="Nelson Freire" w:date="2019-11-18T20:01:00Z" w:id="89"/>
          <w:lang w:val="pt-PT"/>
        </w:rPr>
      </w:pPr>
      <w:ins w:author="Nelson Freire" w:date="2019-11-18T20:02:00Z" w:id="90">
        <w:r>
          <w:rPr>
            <w:lang w:val="pt-PT"/>
          </w:rPr>
          <w:t xml:space="preserve">Tem </w:t>
        </w:r>
        <w:r>
          <w:rPr>
            <w:lang w:val="pt-PT"/>
          </w:rPr>
          <w:t>várias inscrições de alunos.</w:t>
        </w:r>
      </w:ins>
    </w:p>
    <w:p w:rsidR="0013784D" w:rsidP="006554EE" w:rsidRDefault="0013784D" w14:paraId="7D7A465B" w14:textId="77777777">
      <w:pPr>
        <w:pStyle w:val="PargrafodaLista"/>
        <w:keepNext/>
        <w:numPr>
          <w:ilvl w:val="0"/>
          <w:numId w:val="48"/>
        </w:numPr>
        <w:spacing w:before="120" w:line="360" w:lineRule="auto"/>
        <w:ind w:left="714" w:hanging="357"/>
        <w:contextualSpacing w:val="0"/>
        <w:rPr>
          <w:ins w:author="Nelson Freire" w:date="2019-11-18T20:01:00Z" w:id="91"/>
          <w:lang w:val="pt-PT"/>
        </w:rPr>
        <w:pPrChange w:author="Nelson Freire" w:date="2019-11-19T15:53:00Z" w:id="92">
          <w:pPr>
            <w:pStyle w:val="PargrafodaLista"/>
            <w:keepNext/>
            <w:numPr>
              <w:numId w:val="48"/>
            </w:numPr>
            <w:spacing w:line="360" w:lineRule="auto"/>
            <w:ind w:hanging="360"/>
          </w:pPr>
        </w:pPrChange>
      </w:pPr>
      <w:ins w:author="Nelson Freire" w:date="2019-11-18T20:01:00Z" w:id="93">
        <w:r>
          <w:rPr>
            <w:lang w:val="pt-PT"/>
          </w:rPr>
          <w:t>Um</w:t>
        </w:r>
        <w:r w:rsidRPr="00A3144E">
          <w:rPr>
            <w:lang w:val="pt-PT"/>
          </w:rPr>
          <w:t xml:space="preserve"> aluno</w:t>
        </w:r>
        <w:r>
          <w:rPr>
            <w:lang w:val="pt-PT"/>
          </w:rPr>
          <w:t>:</w:t>
        </w:r>
      </w:ins>
    </w:p>
    <w:p w:rsidR="0013784D" w:rsidP="0013784D" w:rsidRDefault="0013784D" w14:paraId="56E9FFA7" w14:textId="77777777">
      <w:pPr>
        <w:pStyle w:val="PargrafodaLista"/>
        <w:keepNext/>
        <w:numPr>
          <w:ilvl w:val="1"/>
          <w:numId w:val="48"/>
        </w:numPr>
        <w:spacing w:line="360" w:lineRule="auto"/>
        <w:rPr>
          <w:ins w:author="Nelson Freire" w:date="2019-11-18T20:01:00Z" w:id="94"/>
          <w:lang w:val="pt-PT"/>
        </w:rPr>
      </w:pPr>
      <w:ins w:author="Nelson Freire" w:date="2019-11-18T20:01:00Z" w:id="95">
        <w:r>
          <w:rPr>
            <w:lang w:val="pt-PT"/>
          </w:rPr>
          <w:t>É</w:t>
        </w:r>
        <w:r w:rsidRPr="00A3144E">
          <w:rPr>
            <w:lang w:val="pt-PT"/>
          </w:rPr>
          <w:t xml:space="preserve"> </w:t>
        </w:r>
        <w:r>
          <w:rPr>
            <w:lang w:val="pt-PT"/>
          </w:rPr>
          <w:t xml:space="preserve">caracterizado </w:t>
        </w:r>
        <w:r w:rsidRPr="00A3144E">
          <w:rPr>
            <w:lang w:val="pt-PT"/>
          </w:rPr>
          <w:t xml:space="preserve">pelo número, </w:t>
        </w:r>
        <w:r>
          <w:rPr>
            <w:lang w:val="pt-PT"/>
          </w:rPr>
          <w:t xml:space="preserve">um </w:t>
        </w:r>
        <w:r w:rsidRPr="00A3144E">
          <w:rPr>
            <w:lang w:val="pt-PT"/>
          </w:rPr>
          <w:t xml:space="preserve">nome e </w:t>
        </w:r>
        <w:r>
          <w:rPr>
            <w:lang w:val="pt-PT"/>
          </w:rPr>
          <w:t xml:space="preserve">uma </w:t>
        </w:r>
        <w:r w:rsidRPr="00A3144E">
          <w:rPr>
            <w:lang w:val="pt-PT"/>
          </w:rPr>
          <w:t>data de nascimento</w:t>
        </w:r>
        <w:r>
          <w:rPr>
            <w:lang w:val="pt-PT"/>
          </w:rPr>
          <w:t>;</w:t>
        </w:r>
      </w:ins>
    </w:p>
    <w:p w:rsidRPr="00A3144E" w:rsidR="0013784D" w:rsidP="0013784D" w:rsidRDefault="0013784D" w14:paraId="6A018767" w14:textId="77777777">
      <w:pPr>
        <w:pStyle w:val="PargrafodaLista"/>
        <w:keepNext/>
        <w:numPr>
          <w:ilvl w:val="1"/>
          <w:numId w:val="48"/>
        </w:numPr>
        <w:spacing w:line="360" w:lineRule="auto"/>
        <w:rPr>
          <w:ins w:author="Nelson Freire" w:date="2019-11-18T20:01:00Z" w:id="96"/>
          <w:lang w:val="pt-PT"/>
        </w:rPr>
      </w:pPr>
      <w:ins w:author="Nelson Freire" w:date="2019-11-18T20:01:00Z" w:id="97">
        <w:r>
          <w:rPr>
            <w:lang w:val="pt-PT"/>
          </w:rPr>
          <w:t xml:space="preserve">É identificado de forma inequívoca pelo seu número; </w:t>
        </w:r>
      </w:ins>
    </w:p>
    <w:p w:rsidRPr="00A3144E" w:rsidR="0013784D" w:rsidP="0013784D" w:rsidRDefault="0013784D" w14:paraId="57B45D2C" w14:textId="556302C2">
      <w:pPr>
        <w:pStyle w:val="PargrafodaLista"/>
        <w:keepNext/>
        <w:numPr>
          <w:ilvl w:val="1"/>
          <w:numId w:val="48"/>
        </w:numPr>
        <w:spacing w:line="360" w:lineRule="auto"/>
        <w:rPr>
          <w:ins w:author="Nelson Freire" w:date="2019-11-18T20:01:00Z" w:id="98"/>
          <w:lang w:val="pt-PT"/>
        </w:rPr>
      </w:pPr>
      <w:ins w:author="Nelson Freire" w:date="2019-11-18T20:01:00Z" w:id="99">
        <w:r>
          <w:rPr>
            <w:lang w:val="pt-PT"/>
          </w:rPr>
          <w:t>Pode i</w:t>
        </w:r>
        <w:r w:rsidRPr="00A3144E">
          <w:rPr>
            <w:lang w:val="pt-PT"/>
          </w:rPr>
          <w:t>nscreve</w:t>
        </w:r>
        <w:r>
          <w:rPr>
            <w:lang w:val="pt-PT"/>
          </w:rPr>
          <w:t>r-se</w:t>
        </w:r>
        <w:r w:rsidRPr="00A3144E">
          <w:rPr>
            <w:lang w:val="pt-PT"/>
          </w:rPr>
          <w:t xml:space="preserve"> n</w:t>
        </w:r>
        <w:r>
          <w:rPr>
            <w:lang w:val="pt-PT"/>
          </w:rPr>
          <w:t>uma</w:t>
        </w:r>
        <w:r w:rsidRPr="00A3144E">
          <w:rPr>
            <w:lang w:val="pt-PT"/>
          </w:rPr>
          <w:t xml:space="preserve"> edição de uma disciplina</w:t>
        </w:r>
        <w:r>
          <w:rPr>
            <w:lang w:val="pt-PT"/>
          </w:rPr>
          <w:t xml:space="preserve">. Por exemplo, na disciplina de </w:t>
        </w:r>
        <w:r w:rsidRPr="00A3144E">
          <w:rPr>
            <w:lang w:val="pt-PT"/>
          </w:rPr>
          <w:t xml:space="preserve">Bases de Dados </w:t>
        </w:r>
        <w:r>
          <w:rPr>
            <w:lang w:val="pt-PT"/>
          </w:rPr>
          <w:t>da edição de</w:t>
        </w:r>
        <w:r w:rsidRPr="00A3144E">
          <w:rPr>
            <w:lang w:val="pt-PT"/>
          </w:rPr>
          <w:t xml:space="preserve"> 20</w:t>
        </w:r>
        <w:r>
          <w:rPr>
            <w:lang w:val="pt-PT"/>
          </w:rPr>
          <w:t>1</w:t>
        </w:r>
      </w:ins>
      <w:ins w:author="Nelson Freire" w:date="2019-11-19T16:54:00Z" w:id="100">
        <w:r w:rsidR="002B418D">
          <w:rPr>
            <w:lang w:val="pt-PT"/>
          </w:rPr>
          <w:t>9</w:t>
        </w:r>
      </w:ins>
      <w:ins w:author="Nelson Freire" w:date="2019-11-18T20:01:00Z" w:id="101">
        <w:r w:rsidRPr="00A3144E">
          <w:rPr>
            <w:lang w:val="pt-PT"/>
          </w:rPr>
          <w:t>/20</w:t>
        </w:r>
      </w:ins>
      <w:ins w:author="Nelson Freire" w:date="2019-11-19T16:54:00Z" w:id="102">
        <w:r w:rsidR="002B418D">
          <w:rPr>
            <w:lang w:val="pt-PT"/>
          </w:rPr>
          <w:t>20</w:t>
        </w:r>
      </w:ins>
      <w:ins w:author="Nelson Freire" w:date="2019-11-18T20:01:00Z" w:id="103">
        <w:r>
          <w:rPr>
            <w:lang w:val="pt-PT"/>
          </w:rPr>
          <w:t xml:space="preserve"> que decorre no 1º semestre do 2º ano curricular;</w:t>
        </w:r>
      </w:ins>
    </w:p>
    <w:p w:rsidR="0013784D" w:rsidP="0013784D" w:rsidRDefault="0013784D" w14:paraId="3D674A42" w14:textId="37523ABA">
      <w:pPr>
        <w:pStyle w:val="PargrafodaLista"/>
        <w:numPr>
          <w:ilvl w:val="1"/>
          <w:numId w:val="48"/>
        </w:numPr>
        <w:spacing w:line="360" w:lineRule="auto"/>
        <w:rPr>
          <w:ins w:author="Nelson Freire" w:date="2019-11-18T20:02:00Z" w:id="104"/>
          <w:lang w:val="pt-PT"/>
        </w:rPr>
      </w:pPr>
      <w:ins w:author="Nelson Freire" w:date="2019-11-18T20:01:00Z" w:id="105">
        <w:r>
          <w:rPr>
            <w:lang w:val="pt-PT"/>
          </w:rPr>
          <w:t>Pode ter apenas uma inscrição numa edição de uma disciplina.</w:t>
        </w:r>
      </w:ins>
    </w:p>
    <w:p w:rsidR="0013784D" w:rsidP="006554EE" w:rsidRDefault="0013784D" w14:paraId="6DB9B895" w14:textId="77777777">
      <w:pPr>
        <w:pStyle w:val="PargrafodaLista"/>
        <w:keepNext/>
        <w:numPr>
          <w:ilvl w:val="0"/>
          <w:numId w:val="43"/>
        </w:numPr>
        <w:spacing w:before="120" w:line="360" w:lineRule="auto"/>
        <w:ind w:left="714" w:hanging="357"/>
        <w:contextualSpacing w:val="0"/>
        <w:rPr>
          <w:ins w:author="Nelson Freire" w:date="2019-11-18T20:02:00Z" w:id="106"/>
          <w:lang w:val="pt-PT"/>
        </w:rPr>
        <w:pPrChange w:author="Nelson Freire" w:date="2019-11-19T15:53:00Z" w:id="107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ins w:author="Nelson Freire" w:date="2019-11-18T20:02:00Z" w:id="108">
        <w:r>
          <w:rPr>
            <w:lang w:val="pt-PT"/>
          </w:rPr>
          <w:t>Existem dois tipos de cursos:</w:t>
        </w:r>
      </w:ins>
    </w:p>
    <w:p w:rsidR="0013784D" w:rsidP="0013784D" w:rsidRDefault="0013784D" w14:paraId="08EB2345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2:00Z" w:id="109"/>
          <w:lang w:val="pt-PT"/>
        </w:rPr>
      </w:pPr>
      <w:ins w:author="Nelson Freire" w:date="2019-11-18T20:02:00Z" w:id="110">
        <w:r>
          <w:rPr>
            <w:lang w:val="pt-PT"/>
          </w:rPr>
          <w:t>Licenciatura;</w:t>
        </w:r>
      </w:ins>
    </w:p>
    <w:p w:rsidR="0013784D" w:rsidP="0013784D" w:rsidRDefault="0013784D" w14:paraId="3FB4BA59" w14:textId="77777777">
      <w:pPr>
        <w:pStyle w:val="PargrafodaLista"/>
        <w:numPr>
          <w:ilvl w:val="1"/>
          <w:numId w:val="43"/>
        </w:numPr>
        <w:spacing w:line="360" w:lineRule="auto"/>
        <w:ind w:left="1434" w:hanging="357"/>
        <w:rPr>
          <w:ins w:author="Nelson Freire" w:date="2019-11-18T20:02:00Z" w:id="111"/>
          <w:lang w:val="pt-PT"/>
        </w:rPr>
      </w:pPr>
      <w:ins w:author="Nelson Freire" w:date="2019-11-18T20:02:00Z" w:id="112">
        <w:r>
          <w:rPr>
            <w:lang w:val="pt-PT"/>
          </w:rPr>
          <w:t>Pós-Graduação.</w:t>
        </w:r>
      </w:ins>
    </w:p>
    <w:p w:rsidR="0013784D" w:rsidP="0013784D" w:rsidRDefault="0013784D" w14:paraId="135DCF96" w14:textId="77777777">
      <w:pPr>
        <w:pStyle w:val="PargrafodaLista"/>
        <w:keepNext/>
        <w:numPr>
          <w:ilvl w:val="0"/>
          <w:numId w:val="43"/>
        </w:numPr>
        <w:spacing w:line="360" w:lineRule="auto"/>
        <w:rPr>
          <w:ins w:author="Nelson Freire" w:date="2019-11-18T20:02:00Z" w:id="113"/>
          <w:lang w:val="pt-PT"/>
        </w:rPr>
      </w:pPr>
      <w:ins w:author="Nelson Freire" w:date="2019-11-18T20:02:00Z" w:id="114">
        <w:r>
          <w:rPr>
            <w:lang w:val="pt-PT"/>
          </w:rPr>
          <w:lastRenderedPageBreak/>
          <w:t>Uma Licenciatura:</w:t>
        </w:r>
      </w:ins>
    </w:p>
    <w:p w:rsidR="0013784D" w:rsidP="0013784D" w:rsidRDefault="0013784D" w14:paraId="10F16C83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2:00Z" w:id="115"/>
          <w:lang w:val="pt-PT"/>
        </w:rPr>
      </w:pPr>
      <w:ins w:author="Nelson Freire" w:date="2019-11-18T20:02:00Z" w:id="116">
        <w:r>
          <w:rPr>
            <w:lang w:val="pt-PT"/>
          </w:rPr>
          <w:t>É caracterizada pelo código e por um número de vagas;</w:t>
        </w:r>
      </w:ins>
    </w:p>
    <w:p w:rsidR="0013784D" w:rsidP="0013784D" w:rsidRDefault="0013784D" w14:paraId="18DC87DA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2:00Z" w:id="117"/>
          <w:lang w:val="pt-PT"/>
        </w:rPr>
      </w:pPr>
      <w:ins w:author="Nelson Freire" w:date="2019-11-18T20:02:00Z" w:id="118">
        <w:r>
          <w:rPr>
            <w:lang w:val="pt-PT"/>
          </w:rPr>
          <w:t>É identificada de forma inequívoca pelo seu código;</w:t>
        </w:r>
      </w:ins>
    </w:p>
    <w:p w:rsidR="0013784D" w:rsidP="0013784D" w:rsidRDefault="0013784D" w14:paraId="5F547AC1" w14:textId="77777777">
      <w:pPr>
        <w:pStyle w:val="PargrafodaLista"/>
        <w:keepNext/>
        <w:numPr>
          <w:ilvl w:val="1"/>
          <w:numId w:val="43"/>
        </w:numPr>
        <w:spacing w:line="360" w:lineRule="auto"/>
        <w:rPr>
          <w:ins w:author="Nelson Freire" w:date="2019-11-18T20:02:00Z" w:id="119"/>
          <w:lang w:val="pt-PT"/>
        </w:rPr>
      </w:pPr>
      <w:ins w:author="Nelson Freire" w:date="2019-11-18T20:02:00Z" w:id="120">
        <w:r>
          <w:rPr>
            <w:lang w:val="pt-PT"/>
          </w:rPr>
          <w:t>Tem uma direção que:</w:t>
        </w:r>
      </w:ins>
    </w:p>
    <w:p w:rsidR="0013784D" w:rsidP="0013784D" w:rsidRDefault="0013784D" w14:paraId="46F61FAB" w14:textId="77777777">
      <w:pPr>
        <w:pStyle w:val="PargrafodaLista"/>
        <w:keepNext/>
        <w:numPr>
          <w:ilvl w:val="2"/>
          <w:numId w:val="51"/>
        </w:numPr>
        <w:spacing w:line="360" w:lineRule="auto"/>
        <w:ind w:left="2268" w:hanging="288"/>
        <w:rPr>
          <w:ins w:author="Nelson Freire" w:date="2019-11-18T20:02:00Z" w:id="121"/>
          <w:lang w:val="pt-PT"/>
        </w:rPr>
      </w:pPr>
      <w:ins w:author="Nelson Freire" w:date="2019-11-18T20:02:00Z" w:id="122">
        <w:r>
          <w:rPr>
            <w:lang w:val="pt-PT"/>
          </w:rPr>
          <w:t>É composta por um diretor e um subdiretor, ambos docentes do departamento a que pertence a Licenciatura e com categoria de coordenador;</w:t>
        </w:r>
      </w:ins>
    </w:p>
    <w:p w:rsidR="0013784D" w:rsidP="0013784D" w:rsidRDefault="0013784D" w14:paraId="6B29CFFD" w14:textId="0E2889E7">
      <w:pPr>
        <w:pStyle w:val="PargrafodaLista"/>
        <w:numPr>
          <w:ilvl w:val="2"/>
          <w:numId w:val="51"/>
        </w:numPr>
        <w:spacing w:line="360" w:lineRule="auto"/>
        <w:ind w:left="2268" w:hanging="288"/>
        <w:rPr>
          <w:ins w:author="Nelson Freire" w:date="2019-11-18T20:02:00Z" w:id="123"/>
          <w:lang w:val="pt-PT"/>
        </w:rPr>
      </w:pPr>
      <w:ins w:author="Nelson Freire" w:date="2019-11-18T20:02:00Z" w:id="124">
        <w:r>
          <w:rPr>
            <w:lang w:val="pt-PT"/>
          </w:rPr>
          <w:t xml:space="preserve">Pode mudar ao longo do tempo. </w:t>
        </w:r>
        <w:r w:rsidRPr="00D14E7D">
          <w:rPr>
            <w:lang w:val="pt-PT"/>
            <w:rPrChange w:author="Nelson Freire" w:date="2019-11-19T16:56:00Z" w:id="125">
              <w:rPr>
                <w:highlight w:val="yellow"/>
                <w:lang w:val="pt-PT"/>
              </w:rPr>
            </w:rPrChange>
          </w:rPr>
          <w:t>A data da</w:t>
        </w:r>
        <w:bookmarkStart w:name="_GoBack" w:id="126"/>
        <w:bookmarkEnd w:id="126"/>
        <w:r w:rsidRPr="00D14E7D">
          <w:rPr>
            <w:lang w:val="pt-PT"/>
            <w:rPrChange w:author="Nelson Freire" w:date="2019-11-19T16:56:00Z" w:id="127">
              <w:rPr>
                <w:highlight w:val="yellow"/>
                <w:lang w:val="pt-PT"/>
              </w:rPr>
            </w:rPrChange>
          </w:rPr>
          <w:t xml:space="preserve"> mudança de direç</w:t>
        </w:r>
      </w:ins>
      <w:ins w:author="Nelson Freire" w:date="2019-11-19T16:56:00Z" w:id="128">
        <w:r w:rsidRPr="00D14E7D" w:rsidR="00D14E7D">
          <w:rPr>
            <w:lang w:val="pt-PT"/>
            <w:rPrChange w:author="Nelson Freire" w:date="2019-11-19T16:56:00Z" w:id="129">
              <w:rPr>
                <w:highlight w:val="yellow"/>
                <w:lang w:val="pt-PT"/>
              </w:rPr>
            </w:rPrChange>
          </w:rPr>
          <w:t>ão</w:t>
        </w:r>
      </w:ins>
      <w:ins w:author="Nelson Freire" w:date="2019-11-18T20:02:00Z" w:id="130">
        <w:r w:rsidRPr="00D14E7D">
          <w:rPr>
            <w:lang w:val="pt-PT"/>
            <w:rPrChange w:author="Nelson Freire" w:date="2019-11-19T16:56:00Z" w:id="131">
              <w:rPr>
                <w:highlight w:val="yellow"/>
                <w:lang w:val="pt-PT"/>
              </w:rPr>
            </w:rPrChange>
          </w:rPr>
          <w:t xml:space="preserve"> </w:t>
        </w:r>
      </w:ins>
      <w:ins w:author="Nelson Freire" w:date="2019-11-19T16:53:00Z" w:id="132">
        <w:r w:rsidRPr="00D14E7D" w:rsidR="002B418D">
          <w:rPr>
            <w:lang w:val="pt-PT"/>
            <w:rPrChange w:author="Nelson Freire" w:date="2019-11-19T16:56:00Z" w:id="133">
              <w:rPr>
                <w:highlight w:val="yellow"/>
                <w:lang w:val="pt-PT"/>
              </w:rPr>
            </w:rPrChange>
          </w:rPr>
          <w:t xml:space="preserve">é </w:t>
        </w:r>
      </w:ins>
      <w:ins w:author="Nelson Freire" w:date="2019-11-18T20:02:00Z" w:id="134">
        <w:r w:rsidRPr="00D14E7D">
          <w:rPr>
            <w:lang w:val="pt-PT"/>
            <w:rPrChange w:author="Nelson Freire" w:date="2019-11-19T16:56:00Z" w:id="135">
              <w:rPr>
                <w:highlight w:val="yellow"/>
                <w:lang w:val="pt-PT"/>
              </w:rPr>
            </w:rPrChange>
          </w:rPr>
          <w:t>registada</w:t>
        </w:r>
        <w:r>
          <w:rPr>
            <w:lang w:val="pt-PT"/>
          </w:rPr>
          <w:t>.</w:t>
        </w:r>
      </w:ins>
    </w:p>
    <w:p w:rsidR="0013784D" w:rsidP="006554EE" w:rsidRDefault="0013784D" w14:paraId="3E1D1A31" w14:textId="77777777">
      <w:pPr>
        <w:pStyle w:val="PargrafodaLista"/>
        <w:keepNext/>
        <w:numPr>
          <w:ilvl w:val="0"/>
          <w:numId w:val="51"/>
        </w:numPr>
        <w:spacing w:before="120" w:line="360" w:lineRule="auto"/>
        <w:ind w:left="714" w:hanging="357"/>
        <w:contextualSpacing w:val="0"/>
        <w:rPr>
          <w:ins w:author="Nelson Freire" w:date="2019-11-18T20:02:00Z" w:id="136"/>
          <w:lang w:val="pt-PT"/>
        </w:rPr>
        <w:pPrChange w:author="Nelson Freire" w:date="2019-11-19T15:53:00Z" w:id="137">
          <w:pPr>
            <w:pStyle w:val="PargrafodaLista"/>
            <w:keepNext/>
            <w:numPr>
              <w:numId w:val="51"/>
            </w:numPr>
            <w:spacing w:line="360" w:lineRule="auto"/>
            <w:ind w:hanging="360"/>
          </w:pPr>
        </w:pPrChange>
      </w:pPr>
      <w:ins w:author="Nelson Freire" w:date="2019-11-18T20:02:00Z" w:id="138">
        <w:r>
          <w:rPr>
            <w:lang w:val="pt-PT"/>
          </w:rPr>
          <w:t>Uma Pós-Graduação:</w:t>
        </w:r>
      </w:ins>
    </w:p>
    <w:p w:rsidR="0013784D" w:rsidP="0013784D" w:rsidRDefault="0013784D" w14:paraId="7D82983F" w14:textId="77777777">
      <w:pPr>
        <w:pStyle w:val="PargrafodaLista"/>
        <w:keepNext/>
        <w:numPr>
          <w:ilvl w:val="1"/>
          <w:numId w:val="51"/>
        </w:numPr>
        <w:spacing w:line="360" w:lineRule="auto"/>
        <w:rPr>
          <w:ins w:author="Nelson Freire" w:date="2019-11-18T20:02:00Z" w:id="139"/>
          <w:lang w:val="pt-PT"/>
        </w:rPr>
      </w:pPr>
      <w:ins w:author="Nelson Freire" w:date="2019-11-18T20:02:00Z" w:id="140">
        <w:r>
          <w:rPr>
            <w:lang w:val="pt-PT"/>
          </w:rPr>
          <w:t>É caracterizada pelo código, um número de semanas de duração e um número mínimo de alunos;</w:t>
        </w:r>
      </w:ins>
    </w:p>
    <w:p w:rsidR="0013784D" w:rsidP="0013784D" w:rsidRDefault="0013784D" w14:paraId="1617AFE9" w14:textId="77777777">
      <w:pPr>
        <w:pStyle w:val="PargrafodaLista"/>
        <w:keepNext/>
        <w:numPr>
          <w:ilvl w:val="1"/>
          <w:numId w:val="51"/>
        </w:numPr>
        <w:spacing w:line="360" w:lineRule="auto"/>
        <w:rPr>
          <w:ins w:author="Nelson Freire" w:date="2019-11-18T20:02:00Z" w:id="141"/>
          <w:lang w:val="pt-PT"/>
        </w:rPr>
      </w:pPr>
      <w:ins w:author="Nelson Freire" w:date="2019-11-18T20:02:00Z" w:id="142">
        <w:r>
          <w:rPr>
            <w:lang w:val="pt-PT"/>
          </w:rPr>
          <w:t>É identificada de forma inequívoca pelo seu código;</w:t>
        </w:r>
      </w:ins>
    </w:p>
    <w:p w:rsidRPr="00DA3A6B" w:rsidR="0013784D" w:rsidP="0013784D" w:rsidRDefault="0013784D" w14:paraId="25C43D69" w14:textId="77777777">
      <w:pPr>
        <w:pStyle w:val="PargrafodaLista"/>
        <w:keepNext/>
        <w:numPr>
          <w:ilvl w:val="1"/>
          <w:numId w:val="51"/>
        </w:numPr>
        <w:spacing w:line="360" w:lineRule="auto"/>
        <w:rPr>
          <w:ins w:author="Nelson Freire" w:date="2019-11-18T20:02:00Z" w:id="143"/>
          <w:lang w:val="pt-PT"/>
        </w:rPr>
      </w:pPr>
      <w:ins w:author="Nelson Freire" w:date="2019-11-18T20:02:00Z" w:id="144">
        <w:r w:rsidRPr="003158E4">
          <w:rPr>
            <w:lang w:val="pt-PT"/>
          </w:rPr>
          <w:t>Tem um docente responsável, com categoria de coordenador, que pertence ao departamento da Pós-Graduação.</w:t>
        </w:r>
      </w:ins>
    </w:p>
    <w:p w:rsidR="0013784D" w:rsidDel="0013784D" w:rsidP="0013784D" w:rsidRDefault="0013784D" w14:paraId="5C714166" w14:textId="38950FCD">
      <w:pPr>
        <w:pStyle w:val="PargrafodaLista"/>
        <w:numPr>
          <w:ilvl w:val="0"/>
          <w:numId w:val="43"/>
        </w:numPr>
        <w:spacing w:line="360" w:lineRule="auto"/>
        <w:rPr>
          <w:del w:author="Nelson Freire" w:date="2019-11-18T20:01:00Z" w:id="145"/>
          <w:ins w:author="Nelson Freire" w:date="2019-11-18T19:59:00Z" w:id="146"/>
          <w:lang w:val="pt-PT"/>
        </w:rPr>
        <w:pPrChange w:author="Nelson Freire" w:date="2019-11-18T19:59:00Z" w:id="147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</w:p>
    <w:p w:rsidR="002F3642" w:rsidP="002F3642" w:rsidRDefault="002F3642" w14:paraId="4D8AEB8E" w14:textId="77777777">
      <w:pPr>
        <w:pStyle w:val="Default"/>
        <w:rPr>
          <w:ins w:author="Nelson Freire" w:date="2019-11-18T19:58:00Z" w:id="148"/>
        </w:rPr>
      </w:pPr>
    </w:p>
    <w:p w:rsidRPr="002F3642" w:rsidR="002F3642" w:rsidP="002F3642" w:rsidRDefault="002F3642" w14:paraId="02270CDF" w14:textId="657B8E82">
      <w:pPr>
        <w:spacing w:line="360" w:lineRule="auto"/>
        <w:rPr>
          <w:ins w:author="Nelson Freire" w:date="2019-11-18T19:57:00Z" w:id="149"/>
          <w:lang w:val="pt-PT"/>
          <w:rPrChange w:author="Nelson Freire" w:date="2019-11-18T19:58:00Z" w:id="150">
            <w:rPr>
              <w:ins w:author="Nelson Freire" w:date="2019-11-18T19:57:00Z" w:id="151"/>
              <w:lang w:val="pt-PT"/>
            </w:rPr>
          </w:rPrChange>
        </w:rPr>
      </w:pPr>
      <w:ins w:author="Nelson Freire" w:date="2019-11-18T19:58:00Z" w:id="152">
        <w:r w:rsidRPr="002F3642">
          <w:rPr>
            <w:lang w:val="pt-PT"/>
            <w:rPrChange w:author="Nelson Freire" w:date="2019-11-18T19:58:00Z" w:id="153">
              <w:rPr/>
            </w:rPrChange>
          </w:rPr>
          <w:t xml:space="preserve"> </w:t>
        </w:r>
        <w:r w:rsidRPr="002F3642">
          <w:rPr>
            <w:sz w:val="23"/>
            <w:szCs w:val="23"/>
            <w:lang w:val="pt-PT"/>
            <w:rPrChange w:author="Nelson Freire" w:date="2019-11-18T19:58:00Z" w:id="154">
              <w:rPr>
                <w:sz w:val="23"/>
                <w:szCs w:val="23"/>
              </w:rPr>
            </w:rPrChange>
          </w:rPr>
          <w:t>Considerando toda esta informação, fazer o seguinte:</w:t>
        </w:r>
      </w:ins>
    </w:p>
    <w:p w:rsidR="00135348" w:rsidDel="002F3642" w:rsidRDefault="00CE4E43" w14:paraId="43AF0C7E" w14:textId="25310854">
      <w:pPr>
        <w:spacing w:line="360" w:lineRule="auto"/>
        <w:rPr>
          <w:del w:author="Nelson Freire" w:date="2019-11-18T19:58:00Z" w:id="155"/>
          <w:lang w:val="pt-PT"/>
        </w:rPr>
      </w:pPr>
      <w:del w:author="Nelson Freire" w:date="2019-11-18T19:58:00Z" w:id="156">
        <w:r w:rsidRPr="00CE4E43" w:rsidDel="002F3642">
          <w:rPr>
            <w:lang w:val="pt-PT"/>
          </w:rPr>
          <w:delText xml:space="preserve">Nesse sentido, deve </w:delText>
        </w:r>
        <w:r w:rsidDel="002F3642" w:rsidR="00135348">
          <w:rPr>
            <w:lang w:val="pt-PT"/>
          </w:rPr>
          <w:delText>fazer o seguinte:</w:delText>
        </w:r>
      </w:del>
    </w:p>
    <w:p w:rsidR="00135348" w:rsidP="00135348" w:rsidRDefault="00135348" w14:paraId="3F97C8F1" w14:textId="77777777">
      <w:pPr>
        <w:pStyle w:val="PargrafodaLista"/>
        <w:numPr>
          <w:ilvl w:val="0"/>
          <w:numId w:val="52"/>
        </w:numPr>
        <w:spacing w:line="360" w:lineRule="auto"/>
        <w:rPr>
          <w:lang w:val="pt-PT"/>
        </w:rPr>
      </w:pPr>
      <w:r>
        <w:rPr>
          <w:lang w:val="pt-PT"/>
        </w:rPr>
        <w:t>E</w:t>
      </w:r>
      <w:r w:rsidRPr="00135348" w:rsidR="00CE4E43">
        <w:rPr>
          <w:lang w:val="pt-PT"/>
        </w:rPr>
        <w:t>laborar um modelo de dados relacional (MR) normalizado na 3FN, que represente as principais entidades e os relacionamentos entre entidades. Cada entidade deve indicar a sua chave primária (PK), as eventuais chaves estrangeiras (FK) e os seus atributos mais significativos. Cada relacionamento deve indicar as suas cardinalidades, mínimas e máximas</w:t>
      </w:r>
      <w:r>
        <w:rPr>
          <w:lang w:val="pt-PT"/>
        </w:rPr>
        <w:t>;</w:t>
      </w:r>
    </w:p>
    <w:p w:rsidRPr="00135348" w:rsidR="00CE4E43" w:rsidP="003158E4" w:rsidRDefault="00135348" w14:paraId="154AE81A" w14:textId="0CD4BDAB">
      <w:pPr>
        <w:pStyle w:val="PargrafodaLista"/>
        <w:numPr>
          <w:ilvl w:val="0"/>
          <w:numId w:val="52"/>
        </w:numPr>
        <w:spacing w:line="360" w:lineRule="auto"/>
        <w:rPr>
          <w:lang w:val="pt-PT"/>
        </w:rPr>
      </w:pPr>
      <w:r>
        <w:rPr>
          <w:lang w:val="pt-PT"/>
        </w:rPr>
        <w:t>Indicar as restrições de integridade</w:t>
      </w:r>
      <w:r w:rsidR="00956A85">
        <w:rPr>
          <w:lang w:val="pt-PT"/>
        </w:rPr>
        <w:t>,</w:t>
      </w:r>
      <w:r>
        <w:rPr>
          <w:lang w:val="pt-PT"/>
        </w:rPr>
        <w:t xml:space="preserve"> não-triviais</w:t>
      </w:r>
      <w:r w:rsidR="00956A85">
        <w:rPr>
          <w:lang w:val="pt-PT"/>
        </w:rPr>
        <w:t>,</w:t>
      </w:r>
      <w:r>
        <w:rPr>
          <w:lang w:val="pt-PT"/>
        </w:rPr>
        <w:t xml:space="preserve"> </w:t>
      </w:r>
      <w:r w:rsidR="00CC0CE5">
        <w:rPr>
          <w:lang w:val="pt-PT"/>
        </w:rPr>
        <w:t xml:space="preserve">impossíveis de </w:t>
      </w:r>
      <w:r>
        <w:rPr>
          <w:lang w:val="pt-PT"/>
        </w:rPr>
        <w:t>representa</w:t>
      </w:r>
      <w:r w:rsidR="00CC0CE5">
        <w:rPr>
          <w:lang w:val="pt-PT"/>
        </w:rPr>
        <w:t>r no MR</w:t>
      </w:r>
      <w:r>
        <w:rPr>
          <w:lang w:val="pt-PT"/>
        </w:rPr>
        <w:t>.</w:t>
      </w:r>
      <w:r w:rsidRPr="00135348" w:rsidR="00CE4E43">
        <w:rPr>
          <w:lang w:val="pt-PT"/>
        </w:rPr>
        <w:t xml:space="preserve"> </w:t>
      </w:r>
    </w:p>
    <w:p w:rsidRPr="00382ED1" w:rsidR="00CE4E43" w:rsidDel="0013784D" w:rsidP="0013784D" w:rsidRDefault="00DE1F71" w14:paraId="75B6E4F7" w14:textId="532109E2">
      <w:pPr>
        <w:spacing w:before="120" w:line="360" w:lineRule="auto"/>
        <w:rPr>
          <w:del w:author="Nelson Freire" w:date="2019-11-18T20:03:00Z" w:id="157"/>
          <w:lang w:val="pt-PT"/>
        </w:rPr>
        <w:pPrChange w:author="Nelson Freire" w:date="2019-11-18T20:03:00Z" w:id="158">
          <w:pPr>
            <w:spacing w:before="120" w:line="360" w:lineRule="auto"/>
          </w:pPr>
        </w:pPrChange>
      </w:pPr>
      <w:del w:author="Nelson Freire" w:date="2019-11-18T20:03:00Z" w:id="159">
        <w:r w:rsidDel="0013784D">
          <w:rPr>
            <w:lang w:val="pt-PT"/>
          </w:rPr>
          <w:delText>Para a</w:delText>
        </w:r>
        <w:r w:rsidDel="0013784D" w:rsidR="00CE4E43">
          <w:rPr>
            <w:lang w:val="pt-PT"/>
          </w:rPr>
          <w:delText xml:space="preserve"> construção do </w:delText>
        </w:r>
        <w:r w:rsidRPr="00382ED1" w:rsidDel="0013784D" w:rsidR="00CE4E43">
          <w:rPr>
            <w:lang w:val="pt-PT"/>
          </w:rPr>
          <w:delText xml:space="preserve">MR </w:delText>
        </w:r>
        <w:r w:rsidDel="0013784D">
          <w:rPr>
            <w:lang w:val="pt-PT"/>
          </w:rPr>
          <w:delText>sugere-se um procedimento</w:delText>
        </w:r>
        <w:r w:rsidRPr="00382ED1" w:rsidDel="0013784D" w:rsidR="00CE4E43">
          <w:rPr>
            <w:lang w:val="pt-PT"/>
          </w:rPr>
          <w:delText xml:space="preserve"> </w:delText>
        </w:r>
        <w:r w:rsidDel="0013784D" w:rsidR="00CE4E43">
          <w:rPr>
            <w:lang w:val="pt-PT"/>
          </w:rPr>
          <w:delText>incremental</w:delText>
        </w:r>
        <w:r w:rsidDel="0013784D">
          <w:rPr>
            <w:lang w:val="pt-PT"/>
          </w:rPr>
          <w:delText xml:space="preserve"> </w:delText>
        </w:r>
        <w:r w:rsidDel="0013784D" w:rsidR="00C255AE">
          <w:rPr>
            <w:lang w:val="pt-PT"/>
          </w:rPr>
          <w:delText xml:space="preserve">com </w:delText>
        </w:r>
        <w:r w:rsidDel="0013784D" w:rsidR="00AC6621">
          <w:rPr>
            <w:lang w:val="pt-PT"/>
          </w:rPr>
          <w:delText xml:space="preserve">as </w:delText>
        </w:r>
        <w:r w:rsidDel="0013784D" w:rsidR="00994944">
          <w:rPr>
            <w:lang w:val="pt-PT"/>
          </w:rPr>
          <w:delText xml:space="preserve">seguintes </w:delText>
        </w:r>
        <w:r w:rsidDel="0013784D" w:rsidR="00A27AA5">
          <w:rPr>
            <w:lang w:val="pt-PT"/>
          </w:rPr>
          <w:delText>fases</w:delText>
        </w:r>
        <w:r w:rsidDel="0013784D" w:rsidR="00CE4E43">
          <w:rPr>
            <w:lang w:val="pt-PT"/>
          </w:rPr>
          <w:delText>:</w:delText>
        </w:r>
      </w:del>
    </w:p>
    <w:p w:rsidR="0035105B" w:rsidDel="0013784D" w:rsidP="0013784D" w:rsidRDefault="00A27AA5" w14:paraId="49184D43" w14:textId="595C0869">
      <w:pPr>
        <w:spacing w:before="120" w:line="360" w:lineRule="auto"/>
        <w:rPr>
          <w:del w:author="Nelson Freire" w:date="2019-11-18T20:03:00Z" w:id="160"/>
          <w:highlight w:val="yellow"/>
          <w:lang w:val="pt-PT"/>
        </w:rPr>
        <w:pPrChange w:author="Nelson Freire" w:date="2019-11-18T20:03:00Z" w:id="161">
          <w:pPr>
            <w:spacing w:line="360" w:lineRule="auto"/>
          </w:pPr>
        </w:pPrChange>
      </w:pPr>
      <w:del w:author="Nelson Freire" w:date="2019-11-18T20:03:00Z" w:id="162">
        <w:r w:rsidDel="0013784D">
          <w:rPr>
            <w:b/>
            <w:lang w:val="pt-PT"/>
          </w:rPr>
          <w:delText>Fase</w:delText>
        </w:r>
        <w:r w:rsidRPr="00E26EF4" w:rsidDel="0013784D" w:rsidR="0035105B">
          <w:rPr>
            <w:b/>
            <w:lang w:val="pt-PT"/>
          </w:rPr>
          <w:delText xml:space="preserve"> 1</w:delText>
        </w:r>
        <w:r w:rsidDel="0013784D" w:rsidR="003874AB">
          <w:rPr>
            <w:lang w:val="pt-PT"/>
          </w:rPr>
          <w:delText xml:space="preserve"> -</w:delText>
        </w:r>
        <w:r w:rsidDel="0013784D" w:rsidR="0035105B">
          <w:rPr>
            <w:lang w:val="pt-PT"/>
          </w:rPr>
          <w:delText xml:space="preserve"> </w:delText>
        </w:r>
        <w:r w:rsidDel="0013784D" w:rsidR="00CA0F01">
          <w:rPr>
            <w:lang w:val="pt-PT"/>
          </w:rPr>
          <w:delText>representar</w:delText>
        </w:r>
        <w:r w:rsidDel="0013784D" w:rsidR="0035105B">
          <w:rPr>
            <w:lang w:val="pt-PT"/>
          </w:rPr>
          <w:delText xml:space="preserve"> </w:delText>
        </w:r>
        <w:r w:rsidDel="0013784D" w:rsidR="00256CF3">
          <w:rPr>
            <w:lang w:val="pt-PT"/>
          </w:rPr>
          <w:delText>os</w:delText>
        </w:r>
        <w:r w:rsidDel="0013784D" w:rsidR="0035105B">
          <w:rPr>
            <w:lang w:val="pt-PT"/>
          </w:rPr>
          <w:delText xml:space="preserve"> seguintes</w:delText>
        </w:r>
        <w:r w:rsidDel="0013784D" w:rsidR="00256CF3">
          <w:rPr>
            <w:lang w:val="pt-PT"/>
          </w:rPr>
          <w:delText xml:space="preserve"> </w:delText>
        </w:r>
        <w:r w:rsidDel="0013784D" w:rsidR="00CA0F01">
          <w:rPr>
            <w:lang w:val="pt-PT"/>
          </w:rPr>
          <w:delText>requisitos</w:delText>
        </w:r>
        <w:r w:rsidDel="0013784D" w:rsidR="0035105B">
          <w:rPr>
            <w:lang w:val="pt-PT"/>
          </w:rPr>
          <w:delText>:</w:delText>
        </w:r>
      </w:del>
    </w:p>
    <w:p w:rsidR="00E37A9F" w:rsidDel="0013784D" w:rsidP="0013784D" w:rsidRDefault="00E37A9F" w14:paraId="3BFEBB4C" w14:textId="11A6F870">
      <w:pPr>
        <w:pStyle w:val="PargrafodaLista"/>
        <w:spacing w:before="120" w:line="360" w:lineRule="auto"/>
        <w:ind w:left="0"/>
        <w:contextualSpacing w:val="0"/>
        <w:rPr>
          <w:del w:author="Nelson Freire" w:date="2019-11-18T20:03:00Z" w:id="163"/>
          <w:del w:author="Nelson Freire" w:date="2019-11-18T19:59:00Z" w:id="164"/>
          <w:lang w:val="pt-PT"/>
        </w:rPr>
        <w:pPrChange w:author="Nelson Freire" w:date="2019-11-18T20:03:00Z" w:id="165">
          <w:pPr>
            <w:pStyle w:val="PargrafodaLista"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19:59:00Z" w:id="167">
        <w:del w:author="Nelson Freire" w:date="2019-11-18T20:03:00Z" w:id="168">
          <w:r w:rsidDel="0013784D">
            <w:rPr>
              <w:lang w:val="pt-PT"/>
            </w:rPr>
            <w:delText>Um</w:delText>
          </w:r>
          <w:r w:rsidRPr="003158E4" w:rsidDel="0013784D">
            <w:rPr>
              <w:lang w:val="pt-PT"/>
            </w:rPr>
            <w:delText xml:space="preserve"> departamento</w:delText>
          </w:r>
          <w:r w:rsidDel="0013784D">
            <w:rPr>
              <w:lang w:val="pt-PT"/>
            </w:rPr>
            <w:delText>:</w:delText>
          </w:r>
        </w:del>
      </w:del>
    </w:p>
    <w:p w:rsidR="00E37A9F" w:rsidDel="0013784D" w:rsidP="0013784D" w:rsidRDefault="00E37A9F" w14:paraId="366432E5" w14:textId="29CB8540">
      <w:pPr>
        <w:pStyle w:val="PargrafodaLista"/>
        <w:spacing w:before="120" w:line="360" w:lineRule="auto"/>
        <w:ind w:left="0"/>
        <w:contextualSpacing w:val="0"/>
        <w:rPr>
          <w:del w:author="Nelson Freire" w:date="2019-11-18T20:03:00Z" w:id="169"/>
          <w:del w:author="Nelson Freire" w:date="2019-11-18T19:59:00Z" w:id="170"/>
          <w:lang w:val="pt-PT"/>
        </w:rPr>
        <w:pPrChange w:author="Nelson Freire" w:date="2019-11-18T20:03:00Z" w:id="171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172">
        <w:del w:author="Nelson Freire" w:date="2019-11-18T20:03:00Z" w:id="173">
          <w:r w:rsidDel="0013784D">
            <w:rPr>
              <w:lang w:val="pt-PT"/>
            </w:rPr>
            <w:delText>É caracterizado pelo código do departamento</w:delText>
          </w:r>
          <w:r w:rsidRPr="003158E4" w:rsidDel="0013784D">
            <w:rPr>
              <w:lang w:val="pt-PT"/>
            </w:rPr>
            <w:delText xml:space="preserve"> e</w:delText>
          </w:r>
          <w:r w:rsidDel="0013784D">
            <w:rPr>
              <w:lang w:val="pt-PT"/>
            </w:rPr>
            <w:delText xml:space="preserve"> pelo</w:delText>
          </w:r>
          <w:r w:rsidRPr="003158E4" w:rsidDel="0013784D">
            <w:rPr>
              <w:lang w:val="pt-PT"/>
            </w:rPr>
            <w:delText xml:space="preserve"> nome</w:delText>
          </w:r>
          <w:r w:rsidDel="0013784D" w:rsidR="00607FED">
            <w:rPr>
              <w:lang w:val="pt-PT"/>
            </w:rPr>
            <w:delText>;</w:delText>
          </w:r>
          <w:r w:rsidDel="0013784D">
            <w:rPr>
              <w:lang w:val="pt-PT"/>
            </w:rPr>
            <w:delText xml:space="preserve"> </w:delText>
          </w:r>
        </w:del>
      </w:del>
    </w:p>
    <w:p w:rsidR="00E37A9F" w:rsidDel="0013784D" w:rsidP="0013784D" w:rsidRDefault="00E37A9F" w14:paraId="3D013E54" w14:textId="48ED85AA">
      <w:pPr>
        <w:pStyle w:val="PargrafodaLista"/>
        <w:spacing w:before="120" w:line="360" w:lineRule="auto"/>
        <w:ind w:left="0"/>
        <w:contextualSpacing w:val="0"/>
        <w:rPr>
          <w:del w:author="Nelson Freire" w:date="2019-11-18T20:03:00Z" w:id="174"/>
          <w:del w:author="Nelson Freire" w:date="2019-11-18T19:59:00Z" w:id="175"/>
          <w:lang w:val="pt-PT"/>
        </w:rPr>
        <w:pPrChange w:author="Nelson Freire" w:date="2019-11-18T20:03:00Z" w:id="176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177">
        <w:del w:author="Nelson Freire" w:date="2019-11-18T20:03:00Z" w:id="178">
          <w:r w:rsidDel="0013784D">
            <w:rPr>
              <w:lang w:val="pt-PT"/>
            </w:rPr>
            <w:delText xml:space="preserve">É identificado </w:delText>
          </w:r>
          <w:r w:rsidDel="0013784D" w:rsidR="002F1899">
            <w:rPr>
              <w:lang w:val="pt-PT"/>
            </w:rPr>
            <w:delText xml:space="preserve">de forma inequívoca </w:delText>
          </w:r>
          <w:r w:rsidDel="0013784D">
            <w:rPr>
              <w:lang w:val="pt-PT"/>
            </w:rPr>
            <w:delText>pelo seu código</w:delText>
          </w:r>
          <w:r w:rsidDel="0013784D" w:rsidR="00DE0120">
            <w:rPr>
              <w:lang w:val="pt-PT"/>
            </w:rPr>
            <w:delText>.</w:delText>
          </w:r>
        </w:del>
      </w:del>
    </w:p>
    <w:p w:rsidR="003874AB" w:rsidDel="0013784D" w:rsidP="0013784D" w:rsidRDefault="00A27AA5" w14:paraId="08B637E8" w14:textId="2F8001A3">
      <w:pPr>
        <w:spacing w:before="120" w:line="360" w:lineRule="auto"/>
        <w:rPr>
          <w:del w:author="Nelson Freire" w:date="2019-11-18T20:03:00Z" w:id="179"/>
          <w:lang w:val="pt-PT"/>
        </w:rPr>
        <w:pPrChange w:author="Nelson Freire" w:date="2019-11-18T20:03:00Z" w:id="180">
          <w:pPr>
            <w:spacing w:line="360" w:lineRule="auto"/>
          </w:pPr>
        </w:pPrChange>
      </w:pPr>
      <w:del w:author="Nelson Freire" w:date="2019-11-18T20:03:00Z" w:id="181">
        <w:r w:rsidDel="0013784D">
          <w:rPr>
            <w:b/>
            <w:lang w:val="pt-PT"/>
          </w:rPr>
          <w:delText>Fase</w:delText>
        </w:r>
        <w:r w:rsidRPr="00E26EF4" w:rsidDel="0013784D">
          <w:rPr>
            <w:b/>
            <w:lang w:val="pt-PT"/>
          </w:rPr>
          <w:delText xml:space="preserve"> </w:delText>
        </w:r>
        <w:r w:rsidRPr="00AC6621" w:rsidDel="0013784D" w:rsidR="00AC6621">
          <w:rPr>
            <w:b/>
            <w:lang w:val="pt-PT"/>
          </w:rPr>
          <w:delText>2</w:delText>
        </w:r>
        <w:r w:rsidDel="0013784D" w:rsidR="00CA75F3">
          <w:rPr>
            <w:b/>
            <w:lang w:val="pt-PT"/>
          </w:rPr>
          <w:delText xml:space="preserve"> </w:delText>
        </w:r>
        <w:r w:rsidDel="0013784D" w:rsidR="004E5057">
          <w:rPr>
            <w:b/>
            <w:lang w:val="pt-PT"/>
          </w:rPr>
          <w:delText>–</w:delText>
        </w:r>
        <w:r w:rsidRPr="003158E4" w:rsidDel="0013784D" w:rsidR="00AC6621">
          <w:rPr>
            <w:b/>
            <w:lang w:val="pt-PT"/>
          </w:rPr>
          <w:delText xml:space="preserve"> </w:delText>
        </w:r>
        <w:r w:rsidDel="0013784D" w:rsidR="003663FE">
          <w:rPr>
            <w:lang w:val="pt-PT"/>
          </w:rPr>
          <w:delText>acrescentar</w:delText>
        </w:r>
        <w:r w:rsidDel="0013784D" w:rsidR="004E5057">
          <w:rPr>
            <w:lang w:val="pt-PT"/>
          </w:rPr>
          <w:delText xml:space="preserve"> a representação</w:delText>
        </w:r>
        <w:r w:rsidDel="0013784D" w:rsidR="00CA0F01">
          <w:rPr>
            <w:lang w:val="pt-PT"/>
          </w:rPr>
          <w:delText xml:space="preserve"> </w:delText>
        </w:r>
        <w:r w:rsidDel="0013784D" w:rsidR="001C5918">
          <w:rPr>
            <w:lang w:val="pt-PT"/>
          </w:rPr>
          <w:delText>d</w:delText>
        </w:r>
        <w:r w:rsidDel="0013784D" w:rsidR="00CA0F01">
          <w:rPr>
            <w:lang w:val="pt-PT"/>
          </w:rPr>
          <w:delText>os seguintes requisitos</w:delText>
        </w:r>
        <w:r w:rsidRPr="00AC6621" w:rsidDel="0013784D" w:rsidR="00AC6621">
          <w:rPr>
            <w:lang w:val="pt-PT"/>
          </w:rPr>
          <w:delText>:</w:delText>
        </w:r>
      </w:del>
      <w:ins w:author="Nuno Morgado" w:date="2018-10-23T18:15:00Z" w:id="182">
        <w:del w:author="Nelson Freire" w:date="2019-11-18T20:03:00Z" w:id="183">
          <w:r w:rsidDel="0013784D" w:rsidR="00E7080F">
            <w:rPr>
              <w:lang w:val="pt-PT"/>
            </w:rPr>
            <w:delText xml:space="preserve"> </w:delText>
          </w:r>
          <w:r w:rsidRPr="00E7080F" w:rsidDel="0013784D" w:rsidR="00E7080F">
            <w:rPr>
              <w:highlight w:val="red"/>
              <w:lang w:val="pt-PT"/>
              <w:rPrChange w:author="Nuno Morgado" w:date="2018-10-23T18:16:00Z" w:id="184">
                <w:rPr>
                  <w:lang w:val="pt-PT"/>
                </w:rPr>
              </w:rPrChange>
            </w:rPr>
            <w:delText xml:space="preserve">(mudar </w:delText>
          </w:r>
        </w:del>
      </w:ins>
      <w:ins w:author="Nuno Morgado" w:date="2018-10-23T18:16:00Z" w:id="185">
        <w:del w:author="Nelson Freire" w:date="2019-11-18T20:03:00Z" w:id="186">
          <w:r w:rsidRPr="00E7080F" w:rsidDel="0013784D" w:rsidR="00E7080F">
            <w:rPr>
              <w:highlight w:val="red"/>
              <w:lang w:val="pt-PT"/>
              <w:rPrChange w:author="Nuno Morgado" w:date="2018-10-23T18:16:00Z" w:id="187">
                <w:rPr>
                  <w:lang w:val="pt-PT"/>
                </w:rPr>
              </w:rPrChange>
            </w:rPr>
            <w:delText xml:space="preserve">a </w:delText>
          </w:r>
          <w:r w:rsidRPr="00E7080F" w:rsidDel="0013784D" w:rsidR="00E7080F">
            <w:rPr>
              <w:b/>
              <w:highlight w:val="red"/>
              <w:lang w:val="pt-PT"/>
              <w:rPrChange w:author="Nuno Morgado" w:date="2018-10-23T18:16:00Z" w:id="188">
                <w:rPr>
                  <w:lang w:val="pt-PT"/>
                </w:rPr>
              </w:rPrChange>
            </w:rPr>
            <w:delText>Fase 2</w:delText>
          </w:r>
          <w:r w:rsidRPr="00E7080F" w:rsidDel="0013784D" w:rsidR="00E7080F">
            <w:rPr>
              <w:highlight w:val="red"/>
              <w:lang w:val="pt-PT"/>
              <w:rPrChange w:author="Nuno Morgado" w:date="2018-10-23T18:16:00Z" w:id="189">
                <w:rPr>
                  <w:lang w:val="pt-PT"/>
                </w:rPr>
              </w:rPrChange>
            </w:rPr>
            <w:delText xml:space="preserve"> com a </w:delText>
          </w:r>
          <w:r w:rsidRPr="00E7080F" w:rsidDel="0013784D" w:rsidR="00E7080F">
            <w:rPr>
              <w:b/>
              <w:highlight w:val="red"/>
              <w:lang w:val="pt-PT"/>
              <w:rPrChange w:author="Nuno Morgado" w:date="2018-10-23T18:16:00Z" w:id="190">
                <w:rPr>
                  <w:lang w:val="pt-PT"/>
                </w:rPr>
              </w:rPrChange>
            </w:rPr>
            <w:delText>Fase 3</w:delText>
          </w:r>
          <w:r w:rsidRPr="00E7080F" w:rsidDel="0013784D" w:rsidR="00E7080F">
            <w:rPr>
              <w:highlight w:val="red"/>
              <w:lang w:val="pt-PT"/>
              <w:rPrChange w:author="Nuno Morgado" w:date="2018-10-23T18:16:00Z" w:id="191">
                <w:rPr>
                  <w:lang w:val="pt-PT"/>
                </w:rPr>
              </w:rPrChange>
            </w:rPr>
            <w:delText>)</w:delText>
          </w:r>
        </w:del>
      </w:ins>
    </w:p>
    <w:p w:rsidR="008613E3" w:rsidDel="0013784D" w:rsidP="0013784D" w:rsidRDefault="008613E3" w14:paraId="559D3CE5" w14:textId="1E6CCE90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192"/>
          <w:lang w:val="pt-PT"/>
        </w:rPr>
        <w:pPrChange w:author="Nelson Freire" w:date="2019-11-18T20:03:00Z" w:id="193">
          <w:pPr>
            <w:pStyle w:val="PargrafodaLista"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19:59:00Z" w:id="194">
        <w:r w:rsidDel="0013784D">
          <w:rPr>
            <w:lang w:val="pt-PT"/>
          </w:rPr>
          <w:delText>Um</w:delText>
        </w:r>
        <w:r w:rsidRPr="00700C29" w:rsidDel="0013784D">
          <w:rPr>
            <w:lang w:val="pt-PT"/>
          </w:rPr>
          <w:delText xml:space="preserve"> docente</w:delText>
        </w:r>
        <w:r w:rsidDel="0013784D">
          <w:rPr>
            <w:lang w:val="pt-PT"/>
          </w:rPr>
          <w:delText>:</w:delText>
        </w:r>
        <w:r w:rsidRPr="00700C29" w:rsidDel="0013784D">
          <w:rPr>
            <w:lang w:val="pt-PT"/>
          </w:rPr>
          <w:delText xml:space="preserve"> </w:delText>
        </w:r>
      </w:del>
    </w:p>
    <w:p w:rsidR="008613E3" w:rsidDel="0013784D" w:rsidP="0013784D" w:rsidRDefault="008613E3" w14:paraId="0C3604AC" w14:textId="028953E3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195"/>
          <w:lang w:val="pt-PT"/>
        </w:rPr>
        <w:pPrChange w:author="Nelson Freire" w:date="2019-11-18T20:03:00Z" w:id="196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197">
        <w:r w:rsidDel="0013784D">
          <w:rPr>
            <w:lang w:val="pt-PT"/>
          </w:rPr>
          <w:delText>É</w:delText>
        </w:r>
        <w:r w:rsidRPr="00700C29" w:rsidDel="0013784D">
          <w:rPr>
            <w:lang w:val="pt-PT"/>
          </w:rPr>
          <w:delText xml:space="preserve"> </w:delText>
        </w:r>
        <w:r w:rsidDel="0013784D">
          <w:rPr>
            <w:lang w:val="pt-PT"/>
          </w:rPr>
          <w:delText>caracterizado</w:delText>
        </w:r>
        <w:r w:rsidRPr="00700C29" w:rsidDel="0013784D">
          <w:rPr>
            <w:lang w:val="pt-PT"/>
          </w:rPr>
          <w:delText xml:space="preserve"> p</w:delText>
        </w:r>
        <w:r w:rsidDel="0013784D">
          <w:rPr>
            <w:lang w:val="pt-PT"/>
          </w:rPr>
          <w:delText xml:space="preserve">or um número, </w:delText>
        </w:r>
        <w:r w:rsidDel="0013784D" w:rsidR="0065580A">
          <w:rPr>
            <w:lang w:val="pt-PT"/>
          </w:rPr>
          <w:delText xml:space="preserve">um </w:delText>
        </w:r>
        <w:r w:rsidRPr="00700C29" w:rsidDel="0013784D" w:rsidR="0065580A">
          <w:rPr>
            <w:lang w:val="pt-PT"/>
          </w:rPr>
          <w:delText>nome</w:delText>
        </w:r>
        <w:r w:rsidDel="0013784D" w:rsidR="0065580A">
          <w:rPr>
            <w:lang w:val="pt-PT"/>
          </w:rPr>
          <w:delText xml:space="preserve">, </w:delText>
        </w:r>
        <w:r w:rsidDel="0013784D">
          <w:rPr>
            <w:lang w:val="pt-PT"/>
          </w:rPr>
          <w:delText xml:space="preserve">uma </w:delText>
        </w:r>
        <w:r w:rsidRPr="00700C29" w:rsidDel="0013784D">
          <w:rPr>
            <w:lang w:val="pt-PT"/>
          </w:rPr>
          <w:delText>sigla</w:delText>
        </w:r>
        <w:r w:rsidDel="0013784D" w:rsidR="00495EFB">
          <w:rPr>
            <w:lang w:val="pt-PT"/>
          </w:rPr>
          <w:delText xml:space="preserve"> e</w:delText>
        </w:r>
        <w:r w:rsidDel="0013784D" w:rsidR="00C05255">
          <w:rPr>
            <w:lang w:val="pt-PT"/>
          </w:rPr>
          <w:delText xml:space="preserve"> </w:delText>
        </w:r>
        <w:r w:rsidDel="0013784D">
          <w:rPr>
            <w:lang w:val="pt-PT"/>
          </w:rPr>
          <w:delText>uma categoria</w:delText>
        </w:r>
        <w:r w:rsidDel="0013784D" w:rsidR="00340836">
          <w:rPr>
            <w:lang w:val="pt-PT"/>
          </w:rPr>
          <w:delText>;</w:delText>
        </w:r>
      </w:del>
    </w:p>
    <w:p w:rsidR="008613E3" w:rsidDel="0013784D" w:rsidP="0013784D" w:rsidRDefault="008613E3" w14:paraId="0F5DE80B" w14:textId="35FCA5C8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198"/>
          <w:lang w:val="pt-PT"/>
        </w:rPr>
        <w:pPrChange w:author="Nelson Freire" w:date="2019-11-18T20:03:00Z" w:id="199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200">
        <w:r w:rsidDel="0013784D">
          <w:rPr>
            <w:lang w:val="pt-PT"/>
          </w:rPr>
          <w:delText>É identificado de forma inequívoca pelo seu número;</w:delText>
        </w:r>
      </w:del>
    </w:p>
    <w:p w:rsidR="008613E3" w:rsidDel="0013784D" w:rsidP="0013784D" w:rsidRDefault="008613E3" w14:paraId="209BB242" w14:textId="01E66C87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201"/>
          <w:lang w:val="pt-PT"/>
        </w:rPr>
        <w:pPrChange w:author="Nelson Freire" w:date="2019-11-18T20:03:00Z" w:id="202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203">
        <w:r w:rsidDel="0013784D">
          <w:rPr>
            <w:lang w:val="pt-PT"/>
          </w:rPr>
          <w:delText xml:space="preserve">Pertence a uma de três categorias: </w:delText>
        </w:r>
        <w:r w:rsidDel="0013784D" w:rsidR="000E27C9">
          <w:rPr>
            <w:lang w:val="pt-PT"/>
          </w:rPr>
          <w:delText>coordenador</w:delText>
        </w:r>
        <w:r w:rsidRPr="00700C29" w:rsidDel="0013784D">
          <w:rPr>
            <w:lang w:val="pt-PT"/>
          </w:rPr>
          <w:delText>, adjunto</w:delText>
        </w:r>
        <w:r w:rsidDel="0013784D">
          <w:rPr>
            <w:lang w:val="pt-PT"/>
          </w:rPr>
          <w:delText xml:space="preserve"> </w:delText>
        </w:r>
        <w:r w:rsidDel="0013784D" w:rsidR="006C266A">
          <w:rPr>
            <w:lang w:val="pt-PT"/>
          </w:rPr>
          <w:delText>ou</w:delText>
        </w:r>
        <w:r w:rsidDel="0013784D">
          <w:rPr>
            <w:lang w:val="pt-PT"/>
          </w:rPr>
          <w:delText xml:space="preserve"> </w:delText>
        </w:r>
        <w:r w:rsidRPr="00700C29" w:rsidDel="0013784D">
          <w:rPr>
            <w:lang w:val="pt-PT"/>
          </w:rPr>
          <w:delText>assistente</w:delText>
        </w:r>
        <w:r w:rsidDel="0013784D" w:rsidR="00340836">
          <w:rPr>
            <w:lang w:val="pt-PT"/>
          </w:rPr>
          <w:delText>;</w:delText>
        </w:r>
        <w:r w:rsidDel="0013784D" w:rsidR="00C05255">
          <w:rPr>
            <w:lang w:val="pt-PT"/>
          </w:rPr>
          <w:delText xml:space="preserve"> </w:delText>
        </w:r>
      </w:del>
    </w:p>
    <w:p w:rsidR="008613E3" w:rsidDel="0013784D" w:rsidP="0013784D" w:rsidRDefault="008613E3" w14:paraId="101253AA" w14:textId="670058E8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204"/>
          <w:lang w:val="pt-PT"/>
        </w:rPr>
        <w:pPrChange w:author="Nelson Freire" w:date="2019-11-18T20:03:00Z" w:id="205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206">
        <w:r w:rsidRPr="003158E4" w:rsidDel="0013784D">
          <w:rPr>
            <w:lang w:val="pt-PT"/>
          </w:rPr>
          <w:delText>Pode mudar de categoria com o tempo</w:delText>
        </w:r>
        <w:r w:rsidDel="0013784D" w:rsidR="002E5359">
          <w:rPr>
            <w:lang w:val="pt-PT"/>
          </w:rPr>
          <w:delText xml:space="preserve">. </w:delText>
        </w:r>
        <w:r w:rsidRPr="00E7080F" w:rsidDel="0013784D" w:rsidR="002E5359">
          <w:rPr>
            <w:highlight w:val="yellow"/>
            <w:lang w:val="pt-PT"/>
            <w:rPrChange w:author="Nuno Morgado" w:date="2018-10-23T18:13:00Z" w:id="207">
              <w:rPr>
                <w:lang w:val="pt-PT"/>
              </w:rPr>
            </w:rPrChange>
          </w:rPr>
          <w:delText xml:space="preserve">A </w:delText>
        </w:r>
      </w:del>
      <w:ins w:author="Nuno Morgado" w:date="2018-10-23T18:12:00Z" w:id="208">
        <w:del w:author="Nelson Freire" w:date="2019-11-18T19:59:00Z" w:id="209">
          <w:r w:rsidRPr="00E7080F" w:rsidDel="0013784D" w:rsidR="00E7080F">
            <w:rPr>
              <w:highlight w:val="yellow"/>
              <w:lang w:val="pt-PT"/>
              <w:rPrChange w:author="Nuno Morgado" w:date="2018-10-23T18:13:00Z" w:id="210">
                <w:rPr>
                  <w:lang w:val="pt-PT"/>
                </w:rPr>
              </w:rPrChange>
            </w:rPr>
            <w:delText xml:space="preserve">data da </w:delText>
          </w:r>
        </w:del>
      </w:ins>
      <w:del w:author="Nelson Freire" w:date="2019-11-18T19:59:00Z" w:id="211">
        <w:r w:rsidRPr="00E7080F" w:rsidDel="0013784D" w:rsidR="002E5359">
          <w:rPr>
            <w:highlight w:val="yellow"/>
            <w:lang w:val="pt-PT"/>
            <w:rPrChange w:author="Nuno Morgado" w:date="2018-10-23T18:13:00Z" w:id="212">
              <w:rPr>
                <w:lang w:val="pt-PT"/>
              </w:rPr>
            </w:rPrChange>
          </w:rPr>
          <w:delText>escola pretende armazenar a data da mudança</w:delText>
        </w:r>
        <w:r w:rsidRPr="00E7080F" w:rsidDel="0013784D" w:rsidR="00E34D91">
          <w:rPr>
            <w:highlight w:val="yellow"/>
            <w:lang w:val="pt-PT"/>
            <w:rPrChange w:author="Nuno Morgado" w:date="2018-10-23T18:13:00Z" w:id="213">
              <w:rPr>
                <w:lang w:val="pt-PT"/>
              </w:rPr>
            </w:rPrChange>
          </w:rPr>
          <w:delText xml:space="preserve"> de categoria</w:delText>
        </w:r>
      </w:del>
      <w:ins w:author="Nuno Morgado" w:date="2018-10-23T18:13:00Z" w:id="214">
        <w:del w:author="Nelson Freire" w:date="2019-11-18T19:59:00Z" w:id="215">
          <w:r w:rsidRPr="00E7080F" w:rsidDel="0013784D" w:rsidR="00E7080F">
            <w:rPr>
              <w:highlight w:val="yellow"/>
              <w:lang w:val="pt-PT"/>
              <w:rPrChange w:author="Nuno Morgado" w:date="2018-10-23T18:13:00Z" w:id="216">
                <w:rPr>
                  <w:lang w:val="pt-PT"/>
                </w:rPr>
              </w:rPrChange>
            </w:rPr>
            <w:delText xml:space="preserve"> </w:delText>
          </w:r>
        </w:del>
      </w:ins>
      <w:ins w:author="Nuno Morgado" w:date="2018-10-23T18:15:00Z" w:id="217">
        <w:del w:author="Nelson Freire" w:date="2019-11-18T19:59:00Z" w:id="218">
          <w:r w:rsidDel="0013784D" w:rsidR="00E7080F">
            <w:rPr>
              <w:highlight w:val="yellow"/>
              <w:lang w:val="pt-PT"/>
            </w:rPr>
            <w:delText xml:space="preserve">também </w:delText>
          </w:r>
        </w:del>
      </w:ins>
      <w:ins w:author="Nuno Morgado" w:date="2018-10-23T18:13:00Z" w:id="219">
        <w:del w:author="Nelson Freire" w:date="2019-11-18T19:59:00Z" w:id="220">
          <w:r w:rsidRPr="00E7080F" w:rsidDel="0013784D" w:rsidR="00E7080F">
            <w:rPr>
              <w:highlight w:val="yellow"/>
              <w:lang w:val="pt-PT"/>
              <w:rPrChange w:author="Nuno Morgado" w:date="2018-10-23T18:13:00Z" w:id="221">
                <w:rPr>
                  <w:lang w:val="pt-PT"/>
                </w:rPr>
              </w:rPrChange>
            </w:rPr>
            <w:delText>tem que ficar registada</w:delText>
          </w:r>
        </w:del>
      </w:ins>
      <w:del w:author="Nelson Freire" w:date="2019-11-18T19:59:00Z" w:id="222">
        <w:r w:rsidRPr="00E7080F" w:rsidDel="0013784D" w:rsidR="003874AB">
          <w:rPr>
            <w:highlight w:val="yellow"/>
            <w:lang w:val="pt-PT"/>
            <w:rPrChange w:author="Nuno Morgado" w:date="2018-10-23T18:13:00Z" w:id="223">
              <w:rPr>
                <w:lang w:val="pt-PT"/>
              </w:rPr>
            </w:rPrChange>
          </w:rPr>
          <w:delText>;</w:delText>
        </w:r>
      </w:del>
    </w:p>
    <w:p w:rsidRPr="003158E4" w:rsidR="003874AB" w:rsidDel="0013784D" w:rsidP="0013784D" w:rsidRDefault="00495EFB" w14:paraId="2D327970" w14:textId="668EB489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224"/>
          <w:lang w:val="pt-PT"/>
        </w:rPr>
        <w:pPrChange w:author="Nelson Freire" w:date="2019-11-18T20:03:00Z" w:id="225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226">
        <w:r w:rsidDel="0013784D">
          <w:rPr>
            <w:lang w:val="pt-PT"/>
          </w:rPr>
          <w:delText xml:space="preserve">Tem um salário mensal que </w:delText>
        </w:r>
        <w:r w:rsidDel="0013784D" w:rsidR="003874AB">
          <w:rPr>
            <w:lang w:val="pt-PT"/>
          </w:rPr>
          <w:delText>depende da categoria;</w:delText>
        </w:r>
      </w:del>
    </w:p>
    <w:p w:rsidR="008613E3" w:rsidDel="0013784D" w:rsidP="0013784D" w:rsidRDefault="008613E3" w14:paraId="43ACC20D" w14:textId="78C3512F">
      <w:pPr>
        <w:pStyle w:val="PargrafodaLista"/>
        <w:spacing w:before="120" w:line="360" w:lineRule="auto"/>
        <w:ind w:left="0"/>
        <w:contextualSpacing w:val="0"/>
        <w:rPr>
          <w:del w:author="Nelson Freire" w:date="2019-11-18T19:59:00Z" w:id="227"/>
          <w:lang w:val="pt-PT"/>
        </w:rPr>
        <w:pPrChange w:author="Nelson Freire" w:date="2019-11-18T20:03:00Z" w:id="228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19:59:00Z" w:id="229">
        <w:r w:rsidDel="0013784D">
          <w:rPr>
            <w:lang w:val="pt-PT"/>
          </w:rPr>
          <w:delText>P</w:delText>
        </w:r>
        <w:r w:rsidRPr="00700C29" w:rsidDel="0013784D">
          <w:rPr>
            <w:lang w:val="pt-PT"/>
          </w:rPr>
          <w:delText xml:space="preserve">ertence </w:delText>
        </w:r>
        <w:r w:rsidDel="0013784D" w:rsidR="00F65484">
          <w:rPr>
            <w:lang w:val="pt-PT"/>
          </w:rPr>
          <w:delText xml:space="preserve">sempre </w:delText>
        </w:r>
        <w:r w:rsidDel="0013784D" w:rsidR="00861ED4">
          <w:rPr>
            <w:lang w:val="pt-PT"/>
          </w:rPr>
          <w:delText>a um</w:delText>
        </w:r>
        <w:r w:rsidDel="0013784D" w:rsidR="00F65484">
          <w:rPr>
            <w:lang w:val="pt-PT"/>
          </w:rPr>
          <w:delText xml:space="preserve"> mesmo </w:delText>
        </w:r>
        <w:r w:rsidRPr="00700C29" w:rsidDel="0013784D">
          <w:rPr>
            <w:lang w:val="pt-PT"/>
          </w:rPr>
          <w:delText>departamento</w:delText>
        </w:r>
        <w:r w:rsidDel="0013784D">
          <w:rPr>
            <w:lang w:val="pt-PT"/>
          </w:rPr>
          <w:delText xml:space="preserve"> </w:delText>
        </w:r>
        <w:r w:rsidDel="0013784D" w:rsidR="00B465E0">
          <w:rPr>
            <w:lang w:val="pt-PT"/>
          </w:rPr>
          <w:delText>da</w:delText>
        </w:r>
        <w:r w:rsidDel="0013784D">
          <w:rPr>
            <w:lang w:val="pt-PT"/>
          </w:rPr>
          <w:delText xml:space="preserve"> escola</w:delText>
        </w:r>
        <w:r w:rsidDel="0013784D" w:rsidR="00E4393D">
          <w:rPr>
            <w:lang w:val="pt-PT"/>
          </w:rPr>
          <w:delText>.</w:delText>
        </w:r>
      </w:del>
    </w:p>
    <w:p w:rsidR="001A20B8" w:rsidDel="0013784D" w:rsidP="0013784D" w:rsidRDefault="001A20B8" w14:paraId="411D81EB" w14:textId="53E595CE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30"/>
          <w:lang w:val="pt-PT"/>
        </w:rPr>
        <w:pPrChange w:author="Nelson Freire" w:date="2019-11-18T20:03:00Z" w:id="231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0:00Z" w:id="232">
        <w:r w:rsidDel="0013784D">
          <w:rPr>
            <w:lang w:val="pt-PT"/>
          </w:rPr>
          <w:delText>Um</w:delText>
        </w:r>
        <w:r w:rsidRPr="00393232" w:rsidDel="0013784D">
          <w:rPr>
            <w:lang w:val="pt-PT"/>
          </w:rPr>
          <w:delText xml:space="preserve"> departamento</w:delText>
        </w:r>
        <w:r w:rsidDel="0013784D">
          <w:rPr>
            <w:lang w:val="pt-PT"/>
          </w:rPr>
          <w:delText>:</w:delText>
        </w:r>
      </w:del>
    </w:p>
    <w:p w:rsidRPr="001A20B8" w:rsidR="001A20B8" w:rsidDel="0013784D" w:rsidP="0013784D" w:rsidRDefault="001A20B8" w14:paraId="21FEA570" w14:textId="5550FABE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33"/>
          <w:lang w:val="pt-PT"/>
        </w:rPr>
        <w:pPrChange w:author="Nelson Freire" w:date="2019-11-18T20:03:00Z" w:id="234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35">
        <w:r w:rsidDel="0013784D">
          <w:rPr>
            <w:lang w:val="pt-PT"/>
          </w:rPr>
          <w:delText xml:space="preserve">Tem </w:delText>
        </w:r>
        <w:r w:rsidDel="0013784D" w:rsidR="009F169E">
          <w:rPr>
            <w:lang w:val="pt-PT"/>
          </w:rPr>
          <w:delText>vários</w:delText>
        </w:r>
        <w:r w:rsidDel="0013784D">
          <w:rPr>
            <w:lang w:val="pt-PT"/>
          </w:rPr>
          <w:delText xml:space="preserve"> docentes.</w:delText>
        </w:r>
      </w:del>
    </w:p>
    <w:p w:rsidRPr="00AC6621" w:rsidR="00AC6621" w:rsidDel="0013784D" w:rsidP="0013784D" w:rsidRDefault="00A27AA5" w14:paraId="6AF2D998" w14:textId="61B0221A">
      <w:pPr>
        <w:spacing w:before="120" w:line="360" w:lineRule="auto"/>
        <w:rPr>
          <w:del w:author="Nelson Freire" w:date="2019-11-18T20:03:00Z" w:id="236"/>
          <w:b/>
          <w:lang w:val="pt-PT"/>
        </w:rPr>
        <w:pPrChange w:author="Nelson Freire" w:date="2019-11-18T20:03:00Z" w:id="237">
          <w:pPr>
            <w:keepNext/>
            <w:spacing w:before="120" w:line="360" w:lineRule="auto"/>
          </w:pPr>
        </w:pPrChange>
      </w:pPr>
      <w:del w:author="Nelson Freire" w:date="2019-11-18T20:03:00Z" w:id="238">
        <w:r w:rsidDel="0013784D">
          <w:rPr>
            <w:b/>
            <w:lang w:val="pt-PT"/>
          </w:rPr>
          <w:delText>Fase</w:delText>
        </w:r>
        <w:r w:rsidRPr="00E26EF4" w:rsidDel="0013784D">
          <w:rPr>
            <w:b/>
            <w:lang w:val="pt-PT"/>
          </w:rPr>
          <w:delText xml:space="preserve"> </w:delText>
        </w:r>
        <w:r w:rsidDel="0013784D" w:rsidR="00AC6621">
          <w:rPr>
            <w:b/>
            <w:lang w:val="pt-PT"/>
          </w:rPr>
          <w:delText>3</w:delText>
        </w:r>
        <w:r w:rsidDel="0013784D" w:rsidR="00976DC9">
          <w:rPr>
            <w:b/>
            <w:lang w:val="pt-PT"/>
          </w:rPr>
          <w:delText xml:space="preserve"> -</w:delText>
        </w:r>
        <w:r w:rsidRPr="00AC6621" w:rsidDel="0013784D" w:rsidR="00AC6621">
          <w:rPr>
            <w:b/>
            <w:lang w:val="pt-PT"/>
          </w:rPr>
          <w:delText xml:space="preserve"> </w:delText>
        </w:r>
        <w:r w:rsidDel="0013784D" w:rsidR="004E5057">
          <w:rPr>
            <w:lang w:val="pt-PT"/>
          </w:rPr>
          <w:delText xml:space="preserve">acrescentar a representação </w:delText>
        </w:r>
        <w:r w:rsidDel="0013784D" w:rsidR="001C5918">
          <w:rPr>
            <w:lang w:val="pt-PT"/>
          </w:rPr>
          <w:delText>d</w:delText>
        </w:r>
        <w:r w:rsidDel="0013784D" w:rsidR="004E5057">
          <w:rPr>
            <w:lang w:val="pt-PT"/>
          </w:rPr>
          <w:delText>os seguintes requisitos</w:delText>
        </w:r>
        <w:r w:rsidDel="0013784D" w:rsidR="0013394F">
          <w:rPr>
            <w:lang w:val="pt-PT"/>
          </w:rPr>
          <w:delText>:</w:delText>
        </w:r>
      </w:del>
    </w:p>
    <w:p w:rsidR="00B23317" w:rsidDel="0013784D" w:rsidP="0013784D" w:rsidRDefault="00B23317" w14:paraId="4203EE7F" w14:textId="7AF06C14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39"/>
          <w:lang w:val="pt-PT"/>
        </w:rPr>
        <w:pPrChange w:author="Nelson Freire" w:date="2019-11-18T20:03:00Z" w:id="240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0:00Z" w:id="241">
        <w:r w:rsidDel="0013784D">
          <w:rPr>
            <w:lang w:val="pt-PT"/>
          </w:rPr>
          <w:delText>Um curso:</w:delText>
        </w:r>
      </w:del>
    </w:p>
    <w:p w:rsidR="00B23317" w:rsidDel="0013784D" w:rsidP="0013784D" w:rsidRDefault="00B23317" w14:paraId="2BE15A73" w14:textId="1DB987F1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42"/>
          <w:lang w:val="pt-PT"/>
        </w:rPr>
        <w:pPrChange w:author="Nelson Freire" w:date="2019-11-18T20:03:00Z" w:id="243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44">
        <w:r w:rsidDel="0013784D">
          <w:rPr>
            <w:lang w:val="pt-PT"/>
          </w:rPr>
          <w:delText xml:space="preserve">É caracterizado pelo código do curso </w:delText>
        </w:r>
        <w:r w:rsidRPr="00A3144E" w:rsidDel="0013784D">
          <w:rPr>
            <w:lang w:val="pt-PT"/>
          </w:rPr>
          <w:delText xml:space="preserve">e </w:delText>
        </w:r>
        <w:r w:rsidDel="0013784D">
          <w:rPr>
            <w:lang w:val="pt-PT"/>
          </w:rPr>
          <w:delText>pelo</w:delText>
        </w:r>
        <w:r w:rsidRPr="00A3144E" w:rsidDel="0013784D">
          <w:rPr>
            <w:lang w:val="pt-PT"/>
          </w:rPr>
          <w:delText xml:space="preserve"> nome</w:delText>
        </w:r>
        <w:r w:rsidDel="0013784D">
          <w:rPr>
            <w:lang w:val="pt-PT"/>
          </w:rPr>
          <w:delText>;</w:delText>
        </w:r>
      </w:del>
    </w:p>
    <w:p w:rsidR="00B23317" w:rsidDel="0013784D" w:rsidP="0013784D" w:rsidRDefault="00B23317" w14:paraId="7F57BF39" w14:textId="518BC5F7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45"/>
          <w:lang w:val="pt-PT"/>
        </w:rPr>
        <w:pPrChange w:author="Nelson Freire" w:date="2019-11-18T20:03:00Z" w:id="246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47">
        <w:r w:rsidDel="0013784D">
          <w:rPr>
            <w:lang w:val="pt-PT"/>
          </w:rPr>
          <w:delText xml:space="preserve">É identificado </w:delText>
        </w:r>
        <w:r w:rsidDel="0013784D" w:rsidR="002F1899">
          <w:rPr>
            <w:lang w:val="pt-PT"/>
          </w:rPr>
          <w:delText xml:space="preserve">de forma inequívoca </w:delText>
        </w:r>
        <w:r w:rsidDel="0013784D">
          <w:rPr>
            <w:lang w:val="pt-PT"/>
          </w:rPr>
          <w:delText>pelo seu código;</w:delText>
        </w:r>
      </w:del>
    </w:p>
    <w:p w:rsidR="00B23317" w:rsidDel="0013784D" w:rsidP="0013784D" w:rsidRDefault="00B23317" w14:paraId="64B43AB7" w14:textId="3F985083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48"/>
          <w:lang w:val="pt-PT"/>
        </w:rPr>
        <w:pPrChange w:author="Nelson Freire" w:date="2019-11-18T20:03:00Z" w:id="249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50">
        <w:r w:rsidRPr="00B23317" w:rsidDel="0013784D">
          <w:rPr>
            <w:lang w:val="pt-PT"/>
          </w:rPr>
          <w:delText xml:space="preserve">É da responsabilidade de um departamento. Por exemplo, a Licenciatura </w:delText>
        </w:r>
        <w:r w:rsidDel="0013784D" w:rsidR="004F66C3">
          <w:rPr>
            <w:lang w:val="pt-PT"/>
          </w:rPr>
          <w:delText>em</w:delText>
        </w:r>
        <w:r w:rsidRPr="00B23317" w:rsidDel="0013784D">
          <w:rPr>
            <w:lang w:val="pt-PT"/>
          </w:rPr>
          <w:delText xml:space="preserve"> Engenharia Informática </w:delText>
        </w:r>
        <w:r w:rsidDel="0013784D" w:rsidR="00555306">
          <w:rPr>
            <w:lang w:val="pt-PT"/>
          </w:rPr>
          <w:delText xml:space="preserve">é da responsabilidade </w:delText>
        </w:r>
        <w:r w:rsidDel="0013784D" w:rsidR="00E16DC8">
          <w:rPr>
            <w:lang w:val="pt-PT"/>
          </w:rPr>
          <w:delText xml:space="preserve">do </w:delText>
        </w:r>
        <w:r w:rsidRPr="00B23317" w:rsidDel="0013784D">
          <w:rPr>
            <w:lang w:val="pt-PT"/>
          </w:rPr>
          <w:delText>Departamento de Engenharia Informática</w:delText>
        </w:r>
        <w:r w:rsidDel="0013784D" w:rsidR="00555306">
          <w:rPr>
            <w:lang w:val="pt-PT"/>
          </w:rPr>
          <w:delText>.</w:delText>
        </w:r>
      </w:del>
    </w:p>
    <w:p w:rsidR="00993CB1" w:rsidDel="0013784D" w:rsidP="0013784D" w:rsidRDefault="00993CB1" w14:paraId="3128A901" w14:textId="31F4E317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51"/>
          <w:lang w:val="pt-PT"/>
        </w:rPr>
        <w:pPrChange w:author="Nelson Freire" w:date="2019-11-18T20:03:00Z" w:id="252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0:00Z" w:id="253">
        <w:r w:rsidDel="0013784D">
          <w:rPr>
            <w:lang w:val="pt-PT"/>
          </w:rPr>
          <w:delText>Um</w:delText>
        </w:r>
        <w:r w:rsidRPr="00393232" w:rsidDel="0013784D">
          <w:rPr>
            <w:lang w:val="pt-PT"/>
          </w:rPr>
          <w:delText xml:space="preserve"> departamento</w:delText>
        </w:r>
        <w:r w:rsidDel="0013784D">
          <w:rPr>
            <w:lang w:val="pt-PT"/>
          </w:rPr>
          <w:delText>:</w:delText>
        </w:r>
      </w:del>
    </w:p>
    <w:p w:rsidRPr="00993CB1" w:rsidR="00993CB1" w:rsidDel="0013784D" w:rsidP="0013784D" w:rsidRDefault="00993CB1" w14:paraId="665049B6" w14:textId="67286C59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54"/>
          <w:lang w:val="pt-PT"/>
        </w:rPr>
        <w:pPrChange w:author="Nelson Freire" w:date="2019-11-18T20:03:00Z" w:id="255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56">
        <w:r w:rsidRPr="0065553B" w:rsidDel="0013784D">
          <w:rPr>
            <w:lang w:val="pt-PT"/>
          </w:rPr>
          <w:delText>Pode oferecer vários cursos</w:delText>
        </w:r>
        <w:r w:rsidDel="0013784D">
          <w:rPr>
            <w:lang w:val="pt-PT"/>
          </w:rPr>
          <w:delText>.</w:delText>
        </w:r>
      </w:del>
    </w:p>
    <w:p w:rsidRPr="00AC6621" w:rsidR="00AC6621" w:rsidDel="0013784D" w:rsidP="0013784D" w:rsidRDefault="00A27AA5" w14:paraId="519CBB4B" w14:textId="2130FA15">
      <w:pPr>
        <w:spacing w:before="120" w:line="360" w:lineRule="auto"/>
        <w:rPr>
          <w:del w:author="Nelson Freire" w:date="2019-11-18T20:03:00Z" w:id="257"/>
          <w:b/>
          <w:lang w:val="pt-PT"/>
        </w:rPr>
        <w:pPrChange w:author="Nelson Freire" w:date="2019-11-18T20:03:00Z" w:id="258">
          <w:pPr>
            <w:spacing w:before="120" w:line="360" w:lineRule="auto"/>
          </w:pPr>
        </w:pPrChange>
      </w:pPr>
      <w:del w:author="Nelson Freire" w:date="2019-11-18T20:03:00Z" w:id="259">
        <w:r w:rsidDel="0013784D">
          <w:rPr>
            <w:b/>
            <w:lang w:val="pt-PT"/>
          </w:rPr>
          <w:delText>Fase</w:delText>
        </w:r>
        <w:r w:rsidRPr="00E26EF4" w:rsidDel="0013784D">
          <w:rPr>
            <w:b/>
            <w:lang w:val="pt-PT"/>
          </w:rPr>
          <w:delText xml:space="preserve"> </w:delText>
        </w:r>
        <w:r w:rsidDel="0013784D" w:rsidR="00AC6621">
          <w:rPr>
            <w:b/>
            <w:lang w:val="pt-PT"/>
          </w:rPr>
          <w:delText>4</w:delText>
        </w:r>
        <w:r w:rsidDel="0013784D" w:rsidR="00976DC9">
          <w:rPr>
            <w:b/>
            <w:lang w:val="pt-PT"/>
          </w:rPr>
          <w:delText xml:space="preserve"> - </w:delText>
        </w:r>
        <w:r w:rsidDel="0013784D" w:rsidR="004E5057">
          <w:rPr>
            <w:lang w:val="pt-PT"/>
          </w:rPr>
          <w:delText xml:space="preserve">acrescentar a representação </w:delText>
        </w:r>
        <w:r w:rsidDel="0013784D" w:rsidR="001C5918">
          <w:rPr>
            <w:lang w:val="pt-PT"/>
          </w:rPr>
          <w:delText>d</w:delText>
        </w:r>
        <w:r w:rsidDel="0013784D" w:rsidR="004E5057">
          <w:rPr>
            <w:lang w:val="pt-PT"/>
          </w:rPr>
          <w:delText>os seguintes requisitos</w:delText>
        </w:r>
        <w:r w:rsidDel="0013784D" w:rsidR="00370D32">
          <w:rPr>
            <w:lang w:val="pt-PT"/>
          </w:rPr>
          <w:delText>:</w:delText>
        </w:r>
      </w:del>
    </w:p>
    <w:p w:rsidR="00CF5BB7" w:rsidDel="0013784D" w:rsidP="0013784D" w:rsidRDefault="00CF5BB7" w14:paraId="4E649E37" w14:textId="60E83FC1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60"/>
          <w:lang w:val="pt-PT"/>
        </w:rPr>
        <w:pPrChange w:author="Nelson Freire" w:date="2019-11-18T20:03:00Z" w:id="261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0:00Z" w:id="262">
        <w:r w:rsidDel="0013784D">
          <w:rPr>
            <w:lang w:val="pt-PT"/>
          </w:rPr>
          <w:delText>Uma</w:delText>
        </w:r>
        <w:r w:rsidRPr="00A3144E" w:rsidDel="0013784D">
          <w:rPr>
            <w:lang w:val="pt-PT"/>
          </w:rPr>
          <w:delText xml:space="preserve"> disciplina</w:delText>
        </w:r>
        <w:r w:rsidDel="0013784D">
          <w:rPr>
            <w:lang w:val="pt-PT"/>
          </w:rPr>
          <w:delText>:</w:delText>
        </w:r>
      </w:del>
    </w:p>
    <w:p w:rsidR="00CF5BB7" w:rsidDel="0013784D" w:rsidP="0013784D" w:rsidRDefault="00CF5BB7" w14:paraId="05167D73" w14:textId="64BDA222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63"/>
          <w:lang w:val="pt-PT"/>
        </w:rPr>
        <w:pPrChange w:author="Nelson Freire" w:date="2019-11-18T20:03:00Z" w:id="264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65">
        <w:r w:rsidDel="0013784D">
          <w:rPr>
            <w:lang w:val="pt-PT"/>
          </w:rPr>
          <w:delText>É</w:delText>
        </w:r>
        <w:r w:rsidRPr="00A3144E" w:rsidDel="0013784D">
          <w:rPr>
            <w:lang w:val="pt-PT"/>
          </w:rPr>
          <w:delText xml:space="preserve"> </w:delText>
        </w:r>
        <w:r w:rsidDel="0013784D">
          <w:rPr>
            <w:lang w:val="pt-PT"/>
          </w:rPr>
          <w:delText>caracterizada</w:delText>
        </w:r>
        <w:r w:rsidRPr="00A3144E" w:rsidDel="0013784D">
          <w:rPr>
            <w:lang w:val="pt-PT"/>
          </w:rPr>
          <w:delText xml:space="preserve"> </w:delText>
        </w:r>
        <w:r w:rsidDel="0013784D">
          <w:rPr>
            <w:lang w:val="pt-PT"/>
          </w:rPr>
          <w:delText xml:space="preserve">pelo </w:delText>
        </w:r>
        <w:r w:rsidRPr="00A3144E" w:rsidDel="0013784D">
          <w:rPr>
            <w:lang w:val="pt-PT"/>
          </w:rPr>
          <w:delText>código d</w:delText>
        </w:r>
        <w:r w:rsidDel="0013784D">
          <w:rPr>
            <w:lang w:val="pt-PT"/>
          </w:rPr>
          <w:delText>a</w:delText>
        </w:r>
        <w:r w:rsidRPr="00A3144E" w:rsidDel="0013784D">
          <w:rPr>
            <w:lang w:val="pt-PT"/>
          </w:rPr>
          <w:delText xml:space="preserve"> disciplina</w:delText>
        </w:r>
        <w:r w:rsidDel="0013784D" w:rsidR="000524D5">
          <w:rPr>
            <w:lang w:val="pt-PT"/>
          </w:rPr>
          <w:delText xml:space="preserve"> e</w:delText>
        </w:r>
        <w:r w:rsidDel="0013784D">
          <w:rPr>
            <w:lang w:val="pt-PT"/>
          </w:rPr>
          <w:delText xml:space="preserve"> </w:delText>
        </w:r>
        <w:r w:rsidDel="0013784D" w:rsidR="00922AE5">
          <w:rPr>
            <w:lang w:val="pt-PT"/>
          </w:rPr>
          <w:delText xml:space="preserve">um </w:delText>
        </w:r>
        <w:r w:rsidRPr="00A3144E" w:rsidDel="0013784D">
          <w:rPr>
            <w:lang w:val="pt-PT"/>
          </w:rPr>
          <w:delText>nome</w:delText>
        </w:r>
        <w:r w:rsidDel="0013784D">
          <w:rPr>
            <w:lang w:val="pt-PT"/>
          </w:rPr>
          <w:delText>;</w:delText>
        </w:r>
      </w:del>
    </w:p>
    <w:p w:rsidR="002F1899" w:rsidDel="0013784D" w:rsidP="0013784D" w:rsidRDefault="002F1899" w14:paraId="312AE052" w14:textId="17670766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66"/>
          <w:lang w:val="pt-PT"/>
        </w:rPr>
        <w:pPrChange w:author="Nelson Freire" w:date="2019-11-18T20:03:00Z" w:id="267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68">
        <w:r w:rsidDel="0013784D">
          <w:rPr>
            <w:lang w:val="pt-PT"/>
          </w:rPr>
          <w:delText>É identificado de forma inequívoca pelo seu código;</w:delText>
        </w:r>
      </w:del>
    </w:p>
    <w:p w:rsidR="00745F2F" w:rsidDel="0013784D" w:rsidP="0013784D" w:rsidRDefault="00745F2F" w14:paraId="58F47E5D" w14:textId="79278AD1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69"/>
          <w:lang w:val="pt-PT"/>
        </w:rPr>
        <w:pPrChange w:author="Nelson Freire" w:date="2019-11-18T20:03:00Z" w:id="270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71">
        <w:r w:rsidDel="0013784D">
          <w:rPr>
            <w:lang w:val="pt-PT"/>
          </w:rPr>
          <w:delText>Pertence a um curso;</w:delText>
        </w:r>
      </w:del>
    </w:p>
    <w:p w:rsidR="002562DA" w:rsidDel="0013784D" w:rsidP="0013784D" w:rsidRDefault="002B36C2" w14:paraId="3220B45A" w14:textId="507842D8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72"/>
          <w:lang w:val="pt-PT"/>
        </w:rPr>
        <w:pPrChange w:author="Nelson Freire" w:date="2019-11-18T20:03:00Z" w:id="273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74">
        <w:r w:rsidDel="0013784D">
          <w:rPr>
            <w:lang w:val="pt-PT"/>
          </w:rPr>
          <w:delText xml:space="preserve">Pode ter várias edições, sendo </w:delText>
        </w:r>
        <w:r w:rsidDel="0013784D" w:rsidR="00030271">
          <w:rPr>
            <w:lang w:val="pt-PT"/>
          </w:rPr>
          <w:delText>uma</w:delText>
        </w:r>
        <w:r w:rsidDel="0013784D">
          <w:rPr>
            <w:lang w:val="pt-PT"/>
          </w:rPr>
          <w:delText xml:space="preserve"> edição </w:delText>
        </w:r>
        <w:r w:rsidDel="0013784D" w:rsidR="00030271">
          <w:rPr>
            <w:lang w:val="pt-PT"/>
          </w:rPr>
          <w:delText>identificada</w:delText>
        </w:r>
        <w:r w:rsidDel="0013784D">
          <w:rPr>
            <w:lang w:val="pt-PT"/>
          </w:rPr>
          <w:delText xml:space="preserve"> </w:delText>
        </w:r>
        <w:r w:rsidDel="0013784D" w:rsidR="000D308A">
          <w:rPr>
            <w:lang w:val="pt-PT"/>
          </w:rPr>
          <w:delText>por um</w:delText>
        </w:r>
        <w:r w:rsidDel="0013784D" w:rsidR="001F291C">
          <w:rPr>
            <w:lang w:val="pt-PT"/>
          </w:rPr>
          <w:delText xml:space="preserve"> ano letivo</w:delText>
        </w:r>
        <w:r w:rsidDel="0013784D" w:rsidR="0068600F">
          <w:rPr>
            <w:lang w:val="pt-PT"/>
          </w:rPr>
          <w:delText xml:space="preserve">, </w:delText>
        </w:r>
        <w:r w:rsidDel="0013784D" w:rsidR="000D308A">
          <w:rPr>
            <w:lang w:val="pt-PT"/>
          </w:rPr>
          <w:delText xml:space="preserve">um </w:delText>
        </w:r>
        <w:r w:rsidDel="0013784D" w:rsidR="0068600F">
          <w:rPr>
            <w:lang w:val="pt-PT"/>
          </w:rPr>
          <w:delText>ano curricular</w:delText>
        </w:r>
        <w:r w:rsidDel="0013784D" w:rsidR="001F291C">
          <w:rPr>
            <w:lang w:val="pt-PT"/>
          </w:rPr>
          <w:delText xml:space="preserve"> e </w:delText>
        </w:r>
        <w:r w:rsidDel="0013784D" w:rsidR="000D308A">
          <w:rPr>
            <w:lang w:val="pt-PT"/>
          </w:rPr>
          <w:delText xml:space="preserve">um </w:delText>
        </w:r>
        <w:r w:rsidDel="0013784D" w:rsidR="001F291C">
          <w:rPr>
            <w:lang w:val="pt-PT"/>
          </w:rPr>
          <w:delText>semestre</w:delText>
        </w:r>
        <w:r w:rsidDel="0013784D" w:rsidR="00335642">
          <w:rPr>
            <w:lang w:val="pt-PT"/>
          </w:rPr>
          <w:delText>;</w:delText>
        </w:r>
      </w:del>
    </w:p>
    <w:p w:rsidR="00CF5BB7" w:rsidDel="0013784D" w:rsidP="0013784D" w:rsidRDefault="002562DA" w14:paraId="41AF4F4E" w14:textId="399494F7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75"/>
          <w:lang w:val="pt-PT"/>
        </w:rPr>
        <w:pPrChange w:author="Nelson Freire" w:date="2019-11-18T20:03:00Z" w:id="276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0:00Z" w:id="277">
        <w:r w:rsidDel="0013784D">
          <w:rPr>
            <w:lang w:val="pt-PT"/>
          </w:rPr>
          <w:delText>Uma</w:delText>
        </w:r>
        <w:r w:rsidDel="0013784D" w:rsidR="00CF5BB7">
          <w:rPr>
            <w:lang w:val="pt-PT"/>
          </w:rPr>
          <w:delText xml:space="preserve"> </w:delText>
        </w:r>
        <w:r w:rsidRPr="00700C29" w:rsidDel="0013784D" w:rsidR="00CF5BB7">
          <w:rPr>
            <w:lang w:val="pt-PT"/>
          </w:rPr>
          <w:delText>edição</w:delText>
        </w:r>
        <w:r w:rsidDel="0013784D" w:rsidR="003A6701">
          <w:rPr>
            <w:lang w:val="pt-PT"/>
          </w:rPr>
          <w:delText xml:space="preserve"> </w:delText>
        </w:r>
        <w:r w:rsidDel="0013784D" w:rsidR="00CA391D">
          <w:rPr>
            <w:lang w:val="pt-PT"/>
          </w:rPr>
          <w:delText>de uma</w:delText>
        </w:r>
        <w:r w:rsidDel="0013784D" w:rsidR="002B36C2">
          <w:rPr>
            <w:lang w:val="pt-PT"/>
          </w:rPr>
          <w:delText xml:space="preserve"> disciplina</w:delText>
        </w:r>
        <w:r w:rsidDel="0013784D" w:rsidR="00CF5BB7">
          <w:rPr>
            <w:lang w:val="pt-PT"/>
          </w:rPr>
          <w:delText>:</w:delText>
        </w:r>
      </w:del>
    </w:p>
    <w:p w:rsidR="000524D5" w:rsidDel="0013784D" w:rsidP="0013784D" w:rsidRDefault="00E7206C" w14:paraId="4832DCAD" w14:textId="38B72491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78"/>
          <w:lang w:val="pt-PT"/>
        </w:rPr>
        <w:pPrChange w:author="Nelson Freire" w:date="2019-11-18T20:03:00Z" w:id="279">
          <w:pPr>
            <w:pStyle w:val="PargrafodaLista"/>
            <w:keepNext/>
            <w:numPr>
              <w:ilvl w:val="2"/>
              <w:numId w:val="48"/>
            </w:numPr>
            <w:spacing w:line="360" w:lineRule="auto"/>
            <w:ind w:left="2268" w:hanging="288"/>
          </w:pPr>
        </w:pPrChange>
      </w:pPr>
      <w:del w:author="Nelson Freire" w:date="2019-11-18T20:00:00Z" w:id="280">
        <w:r w:rsidDel="0013784D">
          <w:rPr>
            <w:lang w:val="pt-PT"/>
          </w:rPr>
          <w:delText>É caracterizada por um programa e um número de créditos</w:delText>
        </w:r>
        <w:r w:rsidDel="0013784D" w:rsidR="000524D5">
          <w:rPr>
            <w:lang w:val="pt-PT"/>
          </w:rPr>
          <w:delText>;</w:delText>
        </w:r>
      </w:del>
    </w:p>
    <w:p w:rsidRPr="00700C29" w:rsidR="00CF5BB7" w:rsidDel="0013784D" w:rsidP="0013784D" w:rsidRDefault="00CF5BB7" w14:paraId="7D822FAF" w14:textId="27DA2928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81"/>
          <w:lang w:val="pt-PT"/>
        </w:rPr>
        <w:pPrChange w:author="Nelson Freire" w:date="2019-11-18T20:03:00Z" w:id="282">
          <w:pPr>
            <w:pStyle w:val="PargrafodaLista"/>
            <w:keepNext/>
            <w:numPr>
              <w:ilvl w:val="2"/>
              <w:numId w:val="48"/>
            </w:numPr>
            <w:spacing w:line="360" w:lineRule="auto"/>
            <w:ind w:left="2268" w:hanging="288"/>
          </w:pPr>
        </w:pPrChange>
      </w:pPr>
      <w:del w:author="Nelson Freire" w:date="2019-11-18T20:00:00Z" w:id="283">
        <w:r w:rsidDel="0013784D">
          <w:rPr>
            <w:lang w:val="pt-PT"/>
          </w:rPr>
          <w:delText>É</w:delText>
        </w:r>
        <w:r w:rsidRPr="00700C29" w:rsidDel="0013784D">
          <w:rPr>
            <w:lang w:val="pt-PT"/>
          </w:rPr>
          <w:delText xml:space="preserve"> da responsabilidade de um </w:delText>
        </w:r>
        <w:r w:rsidDel="0013784D" w:rsidR="003D36F2">
          <w:rPr>
            <w:lang w:val="pt-PT"/>
          </w:rPr>
          <w:delText>docente</w:delText>
        </w:r>
        <w:r w:rsidDel="0013784D" w:rsidR="00637134">
          <w:rPr>
            <w:lang w:val="pt-PT"/>
          </w:rPr>
          <w:delText xml:space="preserve"> </w:delText>
        </w:r>
        <w:r w:rsidDel="0013784D" w:rsidR="004C5C42">
          <w:rPr>
            <w:lang w:val="pt-PT"/>
          </w:rPr>
          <w:delText xml:space="preserve">com a categoria </w:delText>
        </w:r>
        <w:r w:rsidDel="0013784D" w:rsidR="00637134">
          <w:rPr>
            <w:lang w:val="pt-PT"/>
          </w:rPr>
          <w:delText>coordenador ou adjunto</w:delText>
        </w:r>
        <w:r w:rsidDel="0013784D" w:rsidR="00227BA7">
          <w:rPr>
            <w:lang w:val="pt-PT"/>
          </w:rPr>
          <w:delText>;</w:delText>
        </w:r>
      </w:del>
    </w:p>
    <w:p w:rsidRPr="00522815" w:rsidR="00522815" w:rsidDel="0013784D" w:rsidP="0013784D" w:rsidRDefault="00CF5BB7" w14:paraId="0B4A60B0" w14:textId="118BE158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84"/>
          <w:lang w:val="pt-PT"/>
        </w:rPr>
        <w:pPrChange w:author="Nelson Freire" w:date="2019-11-18T20:03:00Z" w:id="285">
          <w:pPr>
            <w:pStyle w:val="PargrafodaLista"/>
            <w:keepNext/>
            <w:numPr>
              <w:ilvl w:val="2"/>
              <w:numId w:val="48"/>
            </w:numPr>
            <w:spacing w:line="360" w:lineRule="auto"/>
            <w:ind w:left="2268" w:hanging="288"/>
          </w:pPr>
        </w:pPrChange>
      </w:pPr>
      <w:del w:author="Nelson Freire" w:date="2019-11-18T20:00:00Z" w:id="286">
        <w:r w:rsidRPr="00637134" w:rsidDel="0013784D">
          <w:rPr>
            <w:lang w:val="pt-PT"/>
          </w:rPr>
          <w:delText xml:space="preserve">Pode ter um corpo docente constituído por docentes de diferentes categorias, </w:delText>
        </w:r>
        <w:r w:rsidDel="0013784D" w:rsidR="00EC7422">
          <w:rPr>
            <w:lang w:val="pt-PT"/>
          </w:rPr>
          <w:delText>sendo que</w:delText>
        </w:r>
        <w:r w:rsidRPr="00637134" w:rsidDel="0013784D">
          <w:rPr>
            <w:lang w:val="pt-PT"/>
          </w:rPr>
          <w:delText xml:space="preserve"> todos devem </w:delText>
        </w:r>
        <w:r w:rsidDel="0013784D" w:rsidR="00715A2A">
          <w:rPr>
            <w:lang w:val="pt-PT"/>
          </w:rPr>
          <w:delText>pertencer</w:delText>
        </w:r>
        <w:r w:rsidDel="0013784D" w:rsidR="00A9065C">
          <w:rPr>
            <w:lang w:val="pt-PT"/>
          </w:rPr>
          <w:delText xml:space="preserve"> </w:delText>
        </w:r>
        <w:r w:rsidDel="0013784D" w:rsidR="00715A2A">
          <w:rPr>
            <w:lang w:val="pt-PT"/>
          </w:rPr>
          <w:delText>ao</w:delText>
        </w:r>
        <w:r w:rsidRPr="00637134" w:rsidDel="0013784D">
          <w:rPr>
            <w:lang w:val="pt-PT"/>
          </w:rPr>
          <w:delText xml:space="preserve"> departamento responsável </w:delText>
        </w:r>
        <w:r w:rsidRPr="003158E4" w:rsidDel="0013784D" w:rsidR="003A6701">
          <w:rPr>
            <w:lang w:val="pt-PT"/>
          </w:rPr>
          <w:delText>pelo curso</w:delText>
        </w:r>
        <w:r w:rsidRPr="00637134" w:rsidDel="0013784D">
          <w:rPr>
            <w:lang w:val="pt-PT"/>
          </w:rPr>
          <w:delText xml:space="preserve"> da disciplina</w:delText>
        </w:r>
        <w:r w:rsidDel="0013784D" w:rsidR="00227BA7">
          <w:rPr>
            <w:lang w:val="pt-PT"/>
          </w:rPr>
          <w:delText>;</w:delText>
        </w:r>
      </w:del>
    </w:p>
    <w:p w:rsidR="00074677" w:rsidDel="0013784D" w:rsidP="0013784D" w:rsidRDefault="00074677" w14:paraId="6948F88C" w14:textId="3B8FA741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87"/>
          <w:lang w:val="pt-PT"/>
        </w:rPr>
        <w:pPrChange w:author="Nelson Freire" w:date="2019-11-18T20:03:00Z" w:id="288">
          <w:pPr>
            <w:pStyle w:val="PargrafodaLista"/>
            <w:keepNext/>
            <w:numPr>
              <w:ilvl w:val="2"/>
              <w:numId w:val="48"/>
            </w:numPr>
            <w:spacing w:line="360" w:lineRule="auto"/>
            <w:ind w:left="2268" w:hanging="288"/>
          </w:pPr>
        </w:pPrChange>
      </w:pPr>
      <w:del w:author="Nelson Freire" w:date="2019-11-18T20:00:00Z" w:id="289">
        <w:r w:rsidDel="0013784D">
          <w:rPr>
            <w:lang w:val="pt-PT"/>
          </w:rPr>
          <w:delText xml:space="preserve">Pode ter </w:delText>
        </w:r>
        <w:r w:rsidRPr="003158E4" w:rsidDel="0013784D">
          <w:rPr>
            <w:lang w:val="pt-PT"/>
          </w:rPr>
          <w:delText>precedências</w:delText>
        </w:r>
        <w:r w:rsidDel="0013784D">
          <w:rPr>
            <w:lang w:val="pt-PT"/>
          </w:rPr>
          <w:delText xml:space="preserve"> de outras disciplinas do </w:delText>
        </w:r>
        <w:r w:rsidRPr="003158E4" w:rsidDel="0013784D">
          <w:rPr>
            <w:lang w:val="pt-PT"/>
          </w:rPr>
          <w:delText>mesmo</w:delText>
        </w:r>
        <w:r w:rsidDel="0013784D">
          <w:rPr>
            <w:lang w:val="pt-PT"/>
          </w:rPr>
          <w:delText xml:space="preserve"> curso. </w:delText>
        </w:r>
      </w:del>
    </w:p>
    <w:p w:rsidR="00555306" w:rsidDel="0013784D" w:rsidP="0013784D" w:rsidRDefault="00555306" w14:paraId="29A3F2BB" w14:textId="7369CDED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90"/>
          <w:lang w:val="pt-PT"/>
        </w:rPr>
        <w:pPrChange w:author="Nelson Freire" w:date="2019-11-18T20:03:00Z" w:id="291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0:00Z" w:id="292">
        <w:r w:rsidDel="0013784D">
          <w:rPr>
            <w:lang w:val="pt-PT"/>
          </w:rPr>
          <w:delText>Um</w:delText>
        </w:r>
        <w:r w:rsidRPr="00393232" w:rsidDel="0013784D">
          <w:rPr>
            <w:lang w:val="pt-PT"/>
          </w:rPr>
          <w:delText xml:space="preserve"> </w:delText>
        </w:r>
        <w:r w:rsidDel="0013784D">
          <w:rPr>
            <w:lang w:val="pt-PT"/>
          </w:rPr>
          <w:delText>curso:</w:delText>
        </w:r>
      </w:del>
    </w:p>
    <w:p w:rsidR="00555306" w:rsidDel="0013784D" w:rsidP="0013784D" w:rsidRDefault="00555306" w14:paraId="6364B5EB" w14:textId="5D7EBBEC">
      <w:pPr>
        <w:pStyle w:val="PargrafodaLista"/>
        <w:spacing w:before="120" w:line="360" w:lineRule="auto"/>
        <w:ind w:left="0"/>
        <w:contextualSpacing w:val="0"/>
        <w:rPr>
          <w:del w:author="Nelson Freire" w:date="2019-11-18T20:00:00Z" w:id="293"/>
          <w:lang w:val="pt-PT"/>
        </w:rPr>
        <w:pPrChange w:author="Nelson Freire" w:date="2019-11-18T20:03:00Z" w:id="294">
          <w:pPr>
            <w:pStyle w:val="PargrafodaLista"/>
            <w:numPr>
              <w:ilvl w:val="1"/>
              <w:numId w:val="43"/>
            </w:numPr>
            <w:spacing w:line="360" w:lineRule="auto"/>
            <w:ind w:left="1434" w:hanging="357"/>
          </w:pPr>
        </w:pPrChange>
      </w:pPr>
      <w:del w:author="Nelson Freire" w:date="2019-11-18T20:00:00Z" w:id="295">
        <w:r w:rsidDel="0013784D">
          <w:rPr>
            <w:lang w:val="pt-PT"/>
          </w:rPr>
          <w:delText>Tem várias disciplinas.</w:delText>
        </w:r>
      </w:del>
    </w:p>
    <w:p w:rsidRPr="003158E4" w:rsidR="008965E2" w:rsidDel="0013784D" w:rsidP="0013784D" w:rsidRDefault="00A27AA5" w14:paraId="60FA5AF1" w14:textId="7DD95522">
      <w:pPr>
        <w:spacing w:before="120" w:line="360" w:lineRule="auto"/>
        <w:rPr>
          <w:del w:author="Nelson Freire" w:date="2019-11-18T20:03:00Z" w:id="296"/>
          <w:lang w:val="pt-PT"/>
        </w:rPr>
        <w:pPrChange w:author="Nelson Freire" w:date="2019-11-18T20:03:00Z" w:id="297">
          <w:pPr>
            <w:keepNext/>
            <w:spacing w:before="120" w:line="360" w:lineRule="auto"/>
          </w:pPr>
        </w:pPrChange>
      </w:pPr>
      <w:del w:author="Nelson Freire" w:date="2019-11-18T20:03:00Z" w:id="298">
        <w:r w:rsidDel="0013784D">
          <w:rPr>
            <w:b/>
            <w:lang w:val="pt-PT"/>
          </w:rPr>
          <w:delText>Fase</w:delText>
        </w:r>
        <w:r w:rsidRPr="00E26EF4" w:rsidDel="0013784D">
          <w:rPr>
            <w:b/>
            <w:lang w:val="pt-PT"/>
          </w:rPr>
          <w:delText xml:space="preserve"> </w:delText>
        </w:r>
        <w:r w:rsidDel="0013784D" w:rsidR="0062228E">
          <w:rPr>
            <w:b/>
            <w:lang w:val="pt-PT"/>
          </w:rPr>
          <w:delText>5</w:delText>
        </w:r>
        <w:r w:rsidDel="0013784D" w:rsidR="00976DC9">
          <w:rPr>
            <w:lang w:val="pt-PT"/>
          </w:rPr>
          <w:delText xml:space="preserve"> </w:delText>
        </w:r>
        <w:r w:rsidDel="0013784D" w:rsidR="00976DC9">
          <w:rPr>
            <w:b/>
            <w:lang w:val="pt-PT"/>
          </w:rPr>
          <w:delText>-</w:delText>
        </w:r>
        <w:r w:rsidRPr="008965E2" w:rsidDel="0013784D" w:rsidR="008965E2">
          <w:rPr>
            <w:lang w:val="pt-PT"/>
          </w:rPr>
          <w:delText xml:space="preserve"> </w:delText>
        </w:r>
        <w:r w:rsidDel="0013784D" w:rsidR="004E5057">
          <w:rPr>
            <w:lang w:val="pt-PT"/>
          </w:rPr>
          <w:delText xml:space="preserve">acrescentar a representação </w:delText>
        </w:r>
        <w:r w:rsidDel="0013784D" w:rsidR="001C5918">
          <w:rPr>
            <w:lang w:val="pt-PT"/>
          </w:rPr>
          <w:delText>d</w:delText>
        </w:r>
        <w:r w:rsidDel="0013784D" w:rsidR="004E5057">
          <w:rPr>
            <w:lang w:val="pt-PT"/>
          </w:rPr>
          <w:delText>os seguintes requisitos</w:delText>
        </w:r>
        <w:r w:rsidDel="0013784D" w:rsidR="00370D32">
          <w:rPr>
            <w:lang w:val="pt-PT"/>
          </w:rPr>
          <w:delText>:</w:delText>
        </w:r>
      </w:del>
    </w:p>
    <w:p w:rsidR="007561FA" w:rsidDel="0013784D" w:rsidP="0013784D" w:rsidRDefault="007561FA" w14:paraId="71C30707" w14:textId="46C85F59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299"/>
          <w:lang w:val="pt-PT"/>
        </w:rPr>
        <w:pPrChange w:author="Nelson Freire" w:date="2019-11-18T20:03:00Z" w:id="300">
          <w:pPr>
            <w:pStyle w:val="PargrafodaLista"/>
            <w:keepNext/>
            <w:numPr>
              <w:numId w:val="43"/>
            </w:numPr>
            <w:spacing w:line="360" w:lineRule="auto"/>
            <w:ind w:left="714" w:hanging="357"/>
          </w:pPr>
        </w:pPrChange>
      </w:pPr>
      <w:del w:author="Nelson Freire" w:date="2019-11-18T20:01:00Z" w:id="301">
        <w:r w:rsidDel="0013784D">
          <w:rPr>
            <w:lang w:val="pt-PT"/>
          </w:rPr>
          <w:delText>Um</w:delText>
        </w:r>
        <w:r w:rsidRPr="00A3144E" w:rsidDel="0013784D">
          <w:rPr>
            <w:lang w:val="pt-PT"/>
          </w:rPr>
          <w:delText xml:space="preserve"> aluno</w:delText>
        </w:r>
        <w:r w:rsidDel="0013784D">
          <w:rPr>
            <w:lang w:val="pt-PT"/>
          </w:rPr>
          <w:delText>:</w:delText>
        </w:r>
      </w:del>
    </w:p>
    <w:p w:rsidR="008965E2" w:rsidDel="0013784D" w:rsidP="0013784D" w:rsidRDefault="007561FA" w14:paraId="7C7DDE9B" w14:textId="73492414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02"/>
          <w:lang w:val="pt-PT"/>
        </w:rPr>
        <w:pPrChange w:author="Nelson Freire" w:date="2019-11-18T20:03:00Z" w:id="303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1:00Z" w:id="304">
        <w:r w:rsidDel="0013784D">
          <w:rPr>
            <w:lang w:val="pt-PT"/>
          </w:rPr>
          <w:delText>É</w:delText>
        </w:r>
        <w:r w:rsidRPr="00A3144E" w:rsidDel="0013784D">
          <w:rPr>
            <w:lang w:val="pt-PT"/>
          </w:rPr>
          <w:delText xml:space="preserve"> </w:delText>
        </w:r>
        <w:r w:rsidDel="0013784D">
          <w:rPr>
            <w:lang w:val="pt-PT"/>
          </w:rPr>
          <w:delText xml:space="preserve">caracterizado </w:delText>
        </w:r>
        <w:r w:rsidRPr="00A3144E" w:rsidDel="0013784D">
          <w:rPr>
            <w:lang w:val="pt-PT"/>
          </w:rPr>
          <w:delText xml:space="preserve">pelo número, </w:delText>
        </w:r>
        <w:r w:rsidDel="0013784D" w:rsidR="00401DD5">
          <w:rPr>
            <w:lang w:val="pt-PT"/>
          </w:rPr>
          <w:delText xml:space="preserve">um </w:delText>
        </w:r>
        <w:r w:rsidRPr="00A3144E" w:rsidDel="0013784D">
          <w:rPr>
            <w:lang w:val="pt-PT"/>
          </w:rPr>
          <w:delText xml:space="preserve">nome e </w:delText>
        </w:r>
        <w:r w:rsidDel="0013784D" w:rsidR="00401DD5">
          <w:rPr>
            <w:lang w:val="pt-PT"/>
          </w:rPr>
          <w:delText xml:space="preserve">uma </w:delText>
        </w:r>
        <w:r w:rsidRPr="00A3144E" w:rsidDel="0013784D">
          <w:rPr>
            <w:lang w:val="pt-PT"/>
          </w:rPr>
          <w:delText>data de nascimento</w:delText>
        </w:r>
        <w:r w:rsidDel="0013784D" w:rsidR="00401DD5">
          <w:rPr>
            <w:lang w:val="pt-PT"/>
          </w:rPr>
          <w:delText>;</w:delText>
        </w:r>
      </w:del>
    </w:p>
    <w:p w:rsidRPr="00A3144E" w:rsidR="007561FA" w:rsidDel="0013784D" w:rsidP="0013784D" w:rsidRDefault="008965E2" w14:paraId="61F17AD2" w14:textId="490B9B89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05"/>
          <w:lang w:val="pt-PT"/>
        </w:rPr>
        <w:pPrChange w:author="Nelson Freire" w:date="2019-11-18T20:03:00Z" w:id="306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1:00Z" w:id="307">
        <w:r w:rsidDel="0013784D">
          <w:rPr>
            <w:lang w:val="pt-PT"/>
          </w:rPr>
          <w:delText>É</w:delText>
        </w:r>
        <w:r w:rsidDel="0013784D" w:rsidR="007561FA">
          <w:rPr>
            <w:lang w:val="pt-PT"/>
          </w:rPr>
          <w:delText xml:space="preserve"> identificado de forma inequívoca pelo seu número; </w:delText>
        </w:r>
      </w:del>
    </w:p>
    <w:p w:rsidRPr="00A3144E" w:rsidR="007561FA" w:rsidDel="0013784D" w:rsidP="0013784D" w:rsidRDefault="007561FA" w14:paraId="0801BE0F" w14:textId="0D8561E5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08"/>
          <w:lang w:val="pt-PT"/>
        </w:rPr>
        <w:pPrChange w:author="Nelson Freire" w:date="2019-11-18T20:03:00Z" w:id="309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1:00Z" w:id="310">
        <w:r w:rsidDel="0013784D">
          <w:rPr>
            <w:lang w:val="pt-PT"/>
          </w:rPr>
          <w:delText>Pode i</w:delText>
        </w:r>
        <w:r w:rsidRPr="00A3144E" w:rsidDel="0013784D">
          <w:rPr>
            <w:lang w:val="pt-PT"/>
          </w:rPr>
          <w:delText>nscreve</w:delText>
        </w:r>
        <w:r w:rsidDel="0013784D">
          <w:rPr>
            <w:lang w:val="pt-PT"/>
          </w:rPr>
          <w:delText>r-se</w:delText>
        </w:r>
        <w:r w:rsidRPr="00A3144E" w:rsidDel="0013784D">
          <w:rPr>
            <w:lang w:val="pt-PT"/>
          </w:rPr>
          <w:delText xml:space="preserve"> n</w:delText>
        </w:r>
        <w:r w:rsidDel="0013784D">
          <w:rPr>
            <w:lang w:val="pt-PT"/>
          </w:rPr>
          <w:delText>uma</w:delText>
        </w:r>
        <w:r w:rsidRPr="00A3144E" w:rsidDel="0013784D">
          <w:rPr>
            <w:lang w:val="pt-PT"/>
          </w:rPr>
          <w:delText xml:space="preserve"> edição de uma disciplina</w:delText>
        </w:r>
        <w:r w:rsidDel="0013784D">
          <w:rPr>
            <w:lang w:val="pt-PT"/>
          </w:rPr>
          <w:delText xml:space="preserve">. Por exemplo, na disciplina de </w:delText>
        </w:r>
        <w:r w:rsidRPr="00A3144E" w:rsidDel="0013784D">
          <w:rPr>
            <w:lang w:val="pt-PT"/>
          </w:rPr>
          <w:delText xml:space="preserve">Bases de Dados </w:delText>
        </w:r>
        <w:r w:rsidDel="0013784D" w:rsidR="003A2809">
          <w:rPr>
            <w:lang w:val="pt-PT"/>
          </w:rPr>
          <w:delText xml:space="preserve">da </w:delText>
        </w:r>
        <w:r w:rsidDel="0013784D" w:rsidR="00401DD5">
          <w:rPr>
            <w:lang w:val="pt-PT"/>
          </w:rPr>
          <w:delText>edição de</w:delText>
        </w:r>
        <w:r w:rsidRPr="00A3144E" w:rsidDel="0013784D">
          <w:rPr>
            <w:lang w:val="pt-PT"/>
          </w:rPr>
          <w:delText xml:space="preserve"> 20</w:delText>
        </w:r>
        <w:r w:rsidDel="0013784D">
          <w:rPr>
            <w:lang w:val="pt-PT"/>
          </w:rPr>
          <w:delText>18</w:delText>
        </w:r>
        <w:r w:rsidRPr="00A3144E" w:rsidDel="0013784D">
          <w:rPr>
            <w:lang w:val="pt-PT"/>
          </w:rPr>
          <w:delText>/20</w:delText>
        </w:r>
        <w:r w:rsidDel="0013784D">
          <w:rPr>
            <w:lang w:val="pt-PT"/>
          </w:rPr>
          <w:delText>19</w:delText>
        </w:r>
        <w:r w:rsidDel="0013784D" w:rsidR="00401DD5">
          <w:rPr>
            <w:lang w:val="pt-PT"/>
          </w:rPr>
          <w:delText xml:space="preserve"> que decorre no 1º semestre do </w:delText>
        </w:r>
        <w:r w:rsidDel="0013784D" w:rsidR="00854DD3">
          <w:rPr>
            <w:lang w:val="pt-PT"/>
          </w:rPr>
          <w:delText>2</w:delText>
        </w:r>
        <w:r w:rsidDel="0013784D" w:rsidR="00401DD5">
          <w:rPr>
            <w:lang w:val="pt-PT"/>
          </w:rPr>
          <w:delText>º ano</w:delText>
        </w:r>
        <w:r w:rsidDel="0013784D" w:rsidR="00854DD3">
          <w:rPr>
            <w:lang w:val="pt-PT"/>
          </w:rPr>
          <w:delText xml:space="preserve"> curricular</w:delText>
        </w:r>
        <w:r w:rsidDel="0013784D">
          <w:rPr>
            <w:lang w:val="pt-PT"/>
          </w:rPr>
          <w:delText>;</w:delText>
        </w:r>
      </w:del>
    </w:p>
    <w:p w:rsidR="007561FA" w:rsidDel="0013784D" w:rsidP="0013784D" w:rsidRDefault="00EA10C6" w14:paraId="45E4EAEA" w14:textId="51D5CF82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11"/>
          <w:lang w:val="pt-PT"/>
        </w:rPr>
        <w:pPrChange w:author="Nelson Freire" w:date="2019-11-18T20:03:00Z" w:id="312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1:00Z" w:id="313">
        <w:r w:rsidDel="0013784D">
          <w:rPr>
            <w:lang w:val="pt-PT"/>
          </w:rPr>
          <w:delText xml:space="preserve">Pode ter </w:delText>
        </w:r>
        <w:r w:rsidDel="0013784D" w:rsidR="00AA11E9">
          <w:rPr>
            <w:lang w:val="pt-PT"/>
          </w:rPr>
          <w:delText xml:space="preserve">apenas </w:delText>
        </w:r>
        <w:r w:rsidDel="0013784D" w:rsidR="007561FA">
          <w:rPr>
            <w:lang w:val="pt-PT"/>
          </w:rPr>
          <w:delText>uma inscrição</w:delText>
        </w:r>
        <w:r w:rsidDel="0013784D">
          <w:rPr>
            <w:lang w:val="pt-PT"/>
          </w:rPr>
          <w:delText xml:space="preserve"> numa edição de uma disciplina</w:delText>
        </w:r>
        <w:r w:rsidDel="0013784D" w:rsidR="007561FA">
          <w:rPr>
            <w:lang w:val="pt-PT"/>
          </w:rPr>
          <w:delText>.</w:delText>
        </w:r>
      </w:del>
    </w:p>
    <w:p w:rsidR="00FB4147" w:rsidDel="0013784D" w:rsidP="0013784D" w:rsidRDefault="00FB4147" w14:paraId="75FC8424" w14:textId="50C52753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14"/>
          <w:lang w:val="pt-PT"/>
        </w:rPr>
        <w:pPrChange w:author="Nelson Freire" w:date="2019-11-18T20:03:00Z" w:id="315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1:00Z" w:id="316">
        <w:r w:rsidDel="0013784D">
          <w:rPr>
            <w:lang w:val="pt-PT"/>
          </w:rPr>
          <w:delText>Uma edição de uma disciplina:</w:delText>
        </w:r>
      </w:del>
    </w:p>
    <w:p w:rsidR="00FB4147" w:rsidDel="0013784D" w:rsidP="0013784D" w:rsidRDefault="00FB4147" w14:paraId="6182E79E" w14:textId="49781BC9">
      <w:pPr>
        <w:pStyle w:val="PargrafodaLista"/>
        <w:spacing w:before="120" w:line="360" w:lineRule="auto"/>
        <w:ind w:left="0"/>
        <w:contextualSpacing w:val="0"/>
        <w:rPr>
          <w:del w:author="Nelson Freire" w:date="2019-11-18T20:01:00Z" w:id="317"/>
          <w:lang w:val="pt-PT"/>
        </w:rPr>
        <w:pPrChange w:author="Nelson Freire" w:date="2019-11-18T20:03:00Z" w:id="318">
          <w:pPr>
            <w:pStyle w:val="PargrafodaLista"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1:00Z" w:id="319">
        <w:r w:rsidDel="0013784D">
          <w:rPr>
            <w:lang w:val="pt-PT"/>
          </w:rPr>
          <w:delText>Tem várias inscrições de alunos.</w:delText>
        </w:r>
      </w:del>
    </w:p>
    <w:p w:rsidR="005D0F07" w:rsidDel="0013784D" w:rsidP="0013784D" w:rsidRDefault="00A27AA5" w14:paraId="467041FB" w14:textId="1167ED9A">
      <w:pPr>
        <w:spacing w:before="120" w:line="360" w:lineRule="auto"/>
        <w:rPr>
          <w:del w:author="Nelson Freire" w:date="2019-11-18T20:03:00Z" w:id="320"/>
          <w:highlight w:val="yellow"/>
          <w:lang w:val="pt-PT"/>
        </w:rPr>
        <w:pPrChange w:author="Nelson Freire" w:date="2019-11-18T20:03:00Z" w:id="321">
          <w:pPr>
            <w:spacing w:before="120" w:line="360" w:lineRule="auto"/>
          </w:pPr>
        </w:pPrChange>
      </w:pPr>
      <w:del w:author="Nelson Freire" w:date="2019-11-18T20:03:00Z" w:id="322">
        <w:r w:rsidDel="0013784D">
          <w:rPr>
            <w:b/>
            <w:lang w:val="pt-PT"/>
          </w:rPr>
          <w:delText>Fase</w:delText>
        </w:r>
        <w:r w:rsidRPr="00E26EF4" w:rsidDel="0013784D">
          <w:rPr>
            <w:b/>
            <w:lang w:val="pt-PT"/>
          </w:rPr>
          <w:delText xml:space="preserve"> </w:delText>
        </w:r>
        <w:r w:rsidDel="0013784D" w:rsidR="0062228E">
          <w:rPr>
            <w:b/>
            <w:lang w:val="pt-PT"/>
          </w:rPr>
          <w:delText>6</w:delText>
        </w:r>
        <w:r w:rsidDel="0013784D" w:rsidR="00976DC9">
          <w:rPr>
            <w:lang w:val="pt-PT"/>
          </w:rPr>
          <w:delText xml:space="preserve"> </w:delText>
        </w:r>
        <w:r w:rsidDel="0013784D" w:rsidR="00976DC9">
          <w:rPr>
            <w:b/>
            <w:lang w:val="pt-PT"/>
          </w:rPr>
          <w:delText>-</w:delText>
        </w:r>
        <w:r w:rsidDel="0013784D" w:rsidR="005D0F07">
          <w:rPr>
            <w:lang w:val="pt-PT"/>
          </w:rPr>
          <w:delText xml:space="preserve"> </w:delText>
        </w:r>
        <w:r w:rsidDel="0013784D" w:rsidR="004E5057">
          <w:rPr>
            <w:lang w:val="pt-PT"/>
          </w:rPr>
          <w:delText xml:space="preserve">acrescentar a representação </w:delText>
        </w:r>
        <w:r w:rsidDel="0013784D" w:rsidR="005D76DF">
          <w:rPr>
            <w:lang w:val="pt-PT"/>
          </w:rPr>
          <w:delText>d</w:delText>
        </w:r>
        <w:r w:rsidDel="0013784D" w:rsidR="004E5057">
          <w:rPr>
            <w:lang w:val="pt-PT"/>
          </w:rPr>
          <w:delText>os seguintes requisitos</w:delText>
        </w:r>
        <w:r w:rsidDel="0013784D" w:rsidR="00370D32">
          <w:rPr>
            <w:lang w:val="pt-PT"/>
          </w:rPr>
          <w:delText>:</w:delText>
        </w:r>
      </w:del>
    </w:p>
    <w:p w:rsidR="00723296" w:rsidDel="0013784D" w:rsidP="0013784D" w:rsidRDefault="00723296" w14:paraId="34E78B35" w14:textId="104B5E20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23"/>
          <w:lang w:val="pt-PT"/>
        </w:rPr>
        <w:pPrChange w:author="Nelson Freire" w:date="2019-11-18T20:03:00Z" w:id="324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2:00Z" w:id="325">
        <w:r w:rsidDel="0013784D">
          <w:rPr>
            <w:lang w:val="pt-PT"/>
          </w:rPr>
          <w:delText>Existem dois tipos de cursos:</w:delText>
        </w:r>
      </w:del>
    </w:p>
    <w:p w:rsidR="00723296" w:rsidDel="0013784D" w:rsidP="0013784D" w:rsidRDefault="00723296" w14:paraId="760ADB08" w14:textId="590C1247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26"/>
          <w:lang w:val="pt-PT"/>
        </w:rPr>
        <w:pPrChange w:author="Nelson Freire" w:date="2019-11-18T20:03:00Z" w:id="327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2:00Z" w:id="328">
        <w:r w:rsidDel="0013784D">
          <w:rPr>
            <w:lang w:val="pt-PT"/>
          </w:rPr>
          <w:delText>Licenciatura</w:delText>
        </w:r>
        <w:r w:rsidDel="0013784D" w:rsidR="00A65C7B">
          <w:rPr>
            <w:lang w:val="pt-PT"/>
          </w:rPr>
          <w:delText>;</w:delText>
        </w:r>
      </w:del>
    </w:p>
    <w:p w:rsidR="00723296" w:rsidDel="0013784D" w:rsidP="0013784D" w:rsidRDefault="00723296" w14:paraId="0210D9E8" w14:textId="2E67B9F4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29"/>
          <w:lang w:val="pt-PT"/>
        </w:rPr>
        <w:pPrChange w:author="Nelson Freire" w:date="2019-11-18T20:03:00Z" w:id="330">
          <w:pPr>
            <w:pStyle w:val="PargrafodaLista"/>
            <w:numPr>
              <w:ilvl w:val="1"/>
              <w:numId w:val="43"/>
            </w:numPr>
            <w:spacing w:line="360" w:lineRule="auto"/>
            <w:ind w:left="1434" w:hanging="357"/>
          </w:pPr>
        </w:pPrChange>
      </w:pPr>
      <w:del w:author="Nelson Freire" w:date="2019-11-18T20:02:00Z" w:id="331">
        <w:r w:rsidDel="0013784D">
          <w:rPr>
            <w:lang w:val="pt-PT"/>
          </w:rPr>
          <w:delText>Pós-Graduaç</w:delText>
        </w:r>
        <w:r w:rsidDel="0013784D" w:rsidR="00A65C7B">
          <w:rPr>
            <w:lang w:val="pt-PT"/>
          </w:rPr>
          <w:delText>ão.</w:delText>
        </w:r>
      </w:del>
    </w:p>
    <w:p w:rsidR="00723296" w:rsidDel="0013784D" w:rsidP="0013784D" w:rsidRDefault="00D177C7" w14:paraId="1E7E7C58" w14:textId="3E9950A0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32"/>
          <w:lang w:val="pt-PT"/>
        </w:rPr>
        <w:pPrChange w:author="Nelson Freire" w:date="2019-11-18T20:03:00Z" w:id="333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2:00Z" w:id="334">
        <w:r w:rsidDel="0013784D">
          <w:rPr>
            <w:lang w:val="pt-PT"/>
          </w:rPr>
          <w:delText>Uma</w:delText>
        </w:r>
        <w:r w:rsidDel="0013784D" w:rsidR="00416C46">
          <w:rPr>
            <w:lang w:val="pt-PT"/>
          </w:rPr>
          <w:delText xml:space="preserve"> </w:delText>
        </w:r>
        <w:r w:rsidDel="0013784D" w:rsidR="008A4812">
          <w:rPr>
            <w:lang w:val="pt-PT"/>
          </w:rPr>
          <w:delText>L</w:delText>
        </w:r>
        <w:r w:rsidDel="0013784D" w:rsidR="00723296">
          <w:rPr>
            <w:lang w:val="pt-PT"/>
          </w:rPr>
          <w:delText>icenciatura:</w:delText>
        </w:r>
      </w:del>
    </w:p>
    <w:p w:rsidR="00723296" w:rsidDel="0013784D" w:rsidP="0013784D" w:rsidRDefault="00723296" w14:paraId="3204882D" w14:textId="1C113E37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35"/>
          <w:lang w:val="pt-PT"/>
        </w:rPr>
        <w:pPrChange w:author="Nelson Freire" w:date="2019-11-18T20:03:00Z" w:id="336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2:00Z" w:id="337">
        <w:r w:rsidDel="0013784D">
          <w:rPr>
            <w:lang w:val="pt-PT"/>
          </w:rPr>
          <w:delText>É caracterizad</w:delText>
        </w:r>
        <w:r w:rsidDel="0013784D" w:rsidR="00D177C7">
          <w:rPr>
            <w:lang w:val="pt-PT"/>
          </w:rPr>
          <w:delText>a</w:delText>
        </w:r>
        <w:r w:rsidDel="0013784D">
          <w:rPr>
            <w:lang w:val="pt-PT"/>
          </w:rPr>
          <w:delText xml:space="preserve"> </w:delText>
        </w:r>
        <w:r w:rsidDel="0013784D" w:rsidR="00570501">
          <w:rPr>
            <w:lang w:val="pt-PT"/>
          </w:rPr>
          <w:delText>pelo</w:delText>
        </w:r>
        <w:r w:rsidDel="0013784D">
          <w:rPr>
            <w:lang w:val="pt-PT"/>
          </w:rPr>
          <w:delText xml:space="preserve"> código e </w:delText>
        </w:r>
        <w:r w:rsidDel="0013784D" w:rsidR="00570501">
          <w:rPr>
            <w:lang w:val="pt-PT"/>
          </w:rPr>
          <w:delText>por um</w:delText>
        </w:r>
        <w:r w:rsidDel="0013784D" w:rsidR="00E360DF">
          <w:rPr>
            <w:lang w:val="pt-PT"/>
          </w:rPr>
          <w:delText xml:space="preserve"> </w:delText>
        </w:r>
        <w:r w:rsidDel="0013784D" w:rsidR="001E2A21">
          <w:rPr>
            <w:lang w:val="pt-PT"/>
          </w:rPr>
          <w:delText>número de vagas</w:delText>
        </w:r>
        <w:r w:rsidDel="0013784D">
          <w:rPr>
            <w:lang w:val="pt-PT"/>
          </w:rPr>
          <w:delText>;</w:delText>
        </w:r>
      </w:del>
    </w:p>
    <w:p w:rsidR="002F1899" w:rsidDel="0013784D" w:rsidP="0013784D" w:rsidRDefault="002F1899" w14:paraId="42BC8BB7" w14:textId="7DC29AF2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38"/>
          <w:lang w:val="pt-PT"/>
        </w:rPr>
        <w:pPrChange w:author="Nelson Freire" w:date="2019-11-18T20:03:00Z" w:id="339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2:00Z" w:id="340">
        <w:r w:rsidDel="0013784D">
          <w:rPr>
            <w:lang w:val="pt-PT"/>
          </w:rPr>
          <w:delText>É identificad</w:delText>
        </w:r>
        <w:r w:rsidDel="0013784D" w:rsidR="00D177C7">
          <w:rPr>
            <w:lang w:val="pt-PT"/>
          </w:rPr>
          <w:delText>a</w:delText>
        </w:r>
        <w:r w:rsidDel="0013784D">
          <w:rPr>
            <w:lang w:val="pt-PT"/>
          </w:rPr>
          <w:delText xml:space="preserve"> de forma inequívoca pelo seu código;</w:delText>
        </w:r>
      </w:del>
    </w:p>
    <w:p w:rsidR="00723296" w:rsidDel="0013784D" w:rsidP="0013784D" w:rsidRDefault="00723296" w14:paraId="7BA82D58" w14:textId="7262F9F9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41"/>
          <w:lang w:val="pt-PT"/>
        </w:rPr>
        <w:pPrChange w:author="Nelson Freire" w:date="2019-11-18T20:03:00Z" w:id="342">
          <w:pPr>
            <w:pStyle w:val="PargrafodaLista"/>
            <w:keepNext/>
            <w:numPr>
              <w:ilvl w:val="1"/>
              <w:numId w:val="43"/>
            </w:numPr>
            <w:spacing w:line="360" w:lineRule="auto"/>
            <w:ind w:left="1440" w:hanging="360"/>
          </w:pPr>
        </w:pPrChange>
      </w:pPr>
      <w:del w:author="Nelson Freire" w:date="2019-11-18T20:02:00Z" w:id="343">
        <w:r w:rsidDel="0013784D">
          <w:rPr>
            <w:lang w:val="pt-PT"/>
          </w:rPr>
          <w:delText>Tem uma direção</w:delText>
        </w:r>
        <w:r w:rsidDel="0013784D" w:rsidR="00A65C7B">
          <w:rPr>
            <w:lang w:val="pt-PT"/>
          </w:rPr>
          <w:delText xml:space="preserve"> que</w:delText>
        </w:r>
        <w:r w:rsidDel="0013784D">
          <w:rPr>
            <w:lang w:val="pt-PT"/>
          </w:rPr>
          <w:delText>:</w:delText>
        </w:r>
      </w:del>
    </w:p>
    <w:p w:rsidR="00723296" w:rsidDel="0013784D" w:rsidP="0013784D" w:rsidRDefault="00A65C7B" w14:paraId="4483752E" w14:textId="5D7EBA77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44"/>
          <w:lang w:val="pt-PT"/>
        </w:rPr>
        <w:pPrChange w:author="Nelson Freire" w:date="2019-11-18T20:03:00Z" w:id="345">
          <w:pPr>
            <w:pStyle w:val="PargrafodaLista"/>
            <w:keepNext/>
            <w:numPr>
              <w:ilvl w:val="2"/>
              <w:numId w:val="51"/>
            </w:numPr>
            <w:spacing w:line="360" w:lineRule="auto"/>
            <w:ind w:left="2268" w:hanging="288"/>
          </w:pPr>
        </w:pPrChange>
      </w:pPr>
      <w:del w:author="Nelson Freire" w:date="2019-11-18T20:02:00Z" w:id="346">
        <w:r w:rsidDel="0013784D">
          <w:rPr>
            <w:lang w:val="pt-PT"/>
          </w:rPr>
          <w:delText>É c</w:delText>
        </w:r>
        <w:r w:rsidDel="0013784D" w:rsidR="00723296">
          <w:rPr>
            <w:lang w:val="pt-PT"/>
          </w:rPr>
          <w:delText xml:space="preserve">omposta por um diretor e um subdiretor, ambos docentes do departamento a que pertence a </w:delText>
        </w:r>
        <w:r w:rsidDel="0013784D" w:rsidR="00CA62E8">
          <w:rPr>
            <w:lang w:val="pt-PT"/>
          </w:rPr>
          <w:delText>L</w:delText>
        </w:r>
        <w:r w:rsidDel="0013784D" w:rsidR="00723296">
          <w:rPr>
            <w:lang w:val="pt-PT"/>
          </w:rPr>
          <w:delText>icenciatura</w:delText>
        </w:r>
        <w:r w:rsidDel="0013784D" w:rsidR="005A2D51">
          <w:rPr>
            <w:lang w:val="pt-PT"/>
          </w:rPr>
          <w:delText xml:space="preserve"> e com categoria de coordenador;</w:delText>
        </w:r>
      </w:del>
    </w:p>
    <w:p w:rsidR="00A65C7B" w:rsidDel="0013784D" w:rsidP="0013784D" w:rsidRDefault="00723296" w14:paraId="3960160A" w14:textId="1E30FC72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47"/>
          <w:lang w:val="pt-PT"/>
        </w:rPr>
        <w:pPrChange w:author="Nelson Freire" w:date="2019-11-18T20:03:00Z" w:id="348">
          <w:pPr>
            <w:pStyle w:val="PargrafodaLista"/>
            <w:numPr>
              <w:ilvl w:val="2"/>
              <w:numId w:val="51"/>
            </w:numPr>
            <w:spacing w:line="360" w:lineRule="auto"/>
            <w:ind w:left="2268" w:hanging="288"/>
          </w:pPr>
        </w:pPrChange>
      </w:pPr>
      <w:del w:author="Nelson Freire" w:date="2019-11-18T20:02:00Z" w:id="349">
        <w:r w:rsidDel="0013784D">
          <w:rPr>
            <w:lang w:val="pt-PT"/>
          </w:rPr>
          <w:delText>Pode mudar ao longo do tempo</w:delText>
        </w:r>
        <w:r w:rsidDel="0013784D" w:rsidR="006A1BC7">
          <w:rPr>
            <w:lang w:val="pt-PT"/>
          </w:rPr>
          <w:delText xml:space="preserve">. </w:delText>
        </w:r>
      </w:del>
      <w:ins w:author="Nuno Morgado" w:date="2018-10-23T18:13:00Z" w:id="350">
        <w:del w:author="Nelson Freire" w:date="2019-11-18T20:02:00Z" w:id="351">
          <w:r w:rsidRPr="00E7080F" w:rsidDel="0013784D" w:rsidR="00E7080F">
            <w:rPr>
              <w:highlight w:val="yellow"/>
              <w:lang w:val="pt-PT"/>
              <w:rPrChange w:author="Nuno Morgado" w:date="2018-10-23T18:15:00Z" w:id="352">
                <w:rPr>
                  <w:lang w:val="pt-PT"/>
                </w:rPr>
              </w:rPrChange>
            </w:rPr>
            <w:delText xml:space="preserve">A </w:delText>
          </w:r>
        </w:del>
      </w:ins>
      <w:ins w:author="Nuno Morgado" w:date="2018-10-23T18:14:00Z" w:id="353">
        <w:del w:author="Nelson Freire" w:date="2019-11-18T20:02:00Z" w:id="354">
          <w:r w:rsidRPr="00E7080F" w:rsidDel="0013784D" w:rsidR="00E7080F">
            <w:rPr>
              <w:highlight w:val="yellow"/>
              <w:lang w:val="pt-PT"/>
              <w:rPrChange w:author="Nuno Morgado" w:date="2018-10-23T18:15:00Z" w:id="355">
                <w:rPr>
                  <w:lang w:val="pt-PT"/>
                </w:rPr>
              </w:rPrChange>
            </w:rPr>
            <w:delText xml:space="preserve">data da </w:delText>
          </w:r>
        </w:del>
      </w:ins>
      <w:ins w:author="Nuno Morgado" w:date="2018-10-23T18:13:00Z" w:id="356">
        <w:del w:author="Nelson Freire" w:date="2019-11-18T20:02:00Z" w:id="357">
          <w:r w:rsidRPr="00E7080F" w:rsidDel="0013784D" w:rsidR="00E7080F">
            <w:rPr>
              <w:highlight w:val="yellow"/>
              <w:lang w:val="pt-PT"/>
              <w:rPrChange w:author="Nuno Morgado" w:date="2018-10-23T18:15:00Z" w:id="358">
                <w:rPr>
                  <w:lang w:val="pt-PT"/>
                </w:rPr>
              </w:rPrChange>
            </w:rPr>
            <w:delText xml:space="preserve">mudança de </w:delText>
          </w:r>
        </w:del>
      </w:ins>
      <w:ins w:author="Nuno Morgado" w:date="2018-10-23T18:14:00Z" w:id="359">
        <w:del w:author="Nelson Freire" w:date="2019-11-18T20:02:00Z" w:id="360">
          <w:r w:rsidRPr="00E7080F" w:rsidDel="0013784D" w:rsidR="00E7080F">
            <w:rPr>
              <w:highlight w:val="yellow"/>
              <w:lang w:val="pt-PT"/>
              <w:rPrChange w:author="Nuno Morgado" w:date="2018-10-23T18:15:00Z" w:id="361">
                <w:rPr>
                  <w:lang w:val="pt-PT"/>
                </w:rPr>
              </w:rPrChange>
            </w:rPr>
            <w:delText>todas as d</w:delText>
          </w:r>
        </w:del>
      </w:ins>
      <w:ins w:author="Nuno Morgado" w:date="2018-10-23T18:13:00Z" w:id="362">
        <w:del w:author="Nelson Freire" w:date="2019-11-18T20:02:00Z" w:id="363">
          <w:r w:rsidRPr="00E7080F" w:rsidDel="0013784D" w:rsidR="00E7080F">
            <w:rPr>
              <w:highlight w:val="yellow"/>
              <w:lang w:val="pt-PT"/>
              <w:rPrChange w:author="Nuno Morgado" w:date="2018-10-23T18:15:00Z" w:id="364">
                <w:rPr>
                  <w:lang w:val="pt-PT"/>
                </w:rPr>
              </w:rPrChange>
            </w:rPr>
            <w:delText>ireç</w:delText>
          </w:r>
        </w:del>
      </w:ins>
      <w:ins w:author="Nuno Morgado" w:date="2018-10-23T18:14:00Z" w:id="365">
        <w:del w:author="Nelson Freire" w:date="2019-11-18T20:02:00Z" w:id="366">
          <w:r w:rsidRPr="00E7080F" w:rsidDel="0013784D" w:rsidR="00E7080F">
            <w:rPr>
              <w:highlight w:val="yellow"/>
              <w:lang w:val="pt-PT"/>
              <w:rPrChange w:author="Nuno Morgado" w:date="2018-10-23T18:15:00Z" w:id="367">
                <w:rPr>
                  <w:lang w:val="pt-PT"/>
                </w:rPr>
              </w:rPrChange>
            </w:rPr>
            <w:delText>ões</w:delText>
          </w:r>
        </w:del>
      </w:ins>
      <w:ins w:author="Nuno Morgado" w:date="2018-10-23T18:13:00Z" w:id="368">
        <w:del w:author="Nelson Freire" w:date="2019-11-18T20:02:00Z" w:id="369">
          <w:r w:rsidRPr="00E7080F" w:rsidDel="0013784D" w:rsidR="00E7080F">
            <w:rPr>
              <w:highlight w:val="yellow"/>
              <w:lang w:val="pt-PT"/>
              <w:rPrChange w:author="Nuno Morgado" w:date="2018-10-23T18:15:00Z" w:id="370">
                <w:rPr>
                  <w:lang w:val="pt-PT"/>
                </w:rPr>
              </w:rPrChange>
            </w:rPr>
            <w:delText xml:space="preserve"> </w:delText>
          </w:r>
        </w:del>
      </w:ins>
      <w:ins w:author="Nuno Morgado" w:date="2018-10-23T18:15:00Z" w:id="371">
        <w:del w:author="Nelson Freire" w:date="2019-11-18T20:02:00Z" w:id="372">
          <w:r w:rsidRPr="00E7080F" w:rsidDel="0013784D" w:rsidR="00E7080F">
            <w:rPr>
              <w:highlight w:val="yellow"/>
              <w:lang w:val="pt-PT"/>
              <w:rPrChange w:author="Nuno Morgado" w:date="2018-10-23T18:15:00Z" w:id="373">
                <w:rPr>
                  <w:lang w:val="pt-PT"/>
                </w:rPr>
              </w:rPrChange>
            </w:rPr>
            <w:delText xml:space="preserve">também </w:delText>
          </w:r>
        </w:del>
      </w:ins>
      <w:ins w:author="Nuno Morgado" w:date="2018-10-23T18:14:00Z" w:id="374">
        <w:del w:author="Nelson Freire" w:date="2019-11-18T20:02:00Z" w:id="375">
          <w:r w:rsidRPr="00E7080F" w:rsidDel="0013784D" w:rsidR="00E7080F">
            <w:rPr>
              <w:highlight w:val="yellow"/>
              <w:lang w:val="pt-PT"/>
              <w:rPrChange w:author="Nuno Morgado" w:date="2018-10-23T18:15:00Z" w:id="376">
                <w:rPr>
                  <w:lang w:val="pt-PT"/>
                </w:rPr>
              </w:rPrChange>
            </w:rPr>
            <w:delText>tem que</w:delText>
          </w:r>
        </w:del>
      </w:ins>
      <w:ins w:author="Nuno Morgado" w:date="2018-10-23T18:13:00Z" w:id="377">
        <w:del w:author="Nelson Freire" w:date="2019-11-18T20:02:00Z" w:id="378">
          <w:r w:rsidRPr="00E7080F" w:rsidDel="0013784D" w:rsidR="00E7080F">
            <w:rPr>
              <w:highlight w:val="yellow"/>
              <w:lang w:val="pt-PT"/>
              <w:rPrChange w:author="Nuno Morgado" w:date="2018-10-23T18:15:00Z" w:id="379">
                <w:rPr>
                  <w:lang w:val="pt-PT"/>
                </w:rPr>
              </w:rPrChange>
            </w:rPr>
            <w:delText xml:space="preserve"> </w:delText>
          </w:r>
        </w:del>
      </w:ins>
      <w:ins w:author="Nuno Morgado" w:date="2018-10-23T18:15:00Z" w:id="380">
        <w:del w:author="Nelson Freire" w:date="2019-11-18T20:02:00Z" w:id="381">
          <w:r w:rsidDel="0013784D" w:rsidR="00E7080F">
            <w:rPr>
              <w:highlight w:val="yellow"/>
              <w:lang w:val="pt-PT"/>
            </w:rPr>
            <w:delText>ficar</w:delText>
          </w:r>
        </w:del>
      </w:ins>
      <w:ins w:author="Nuno Morgado" w:date="2018-10-23T18:14:00Z" w:id="382">
        <w:del w:author="Nelson Freire" w:date="2019-11-18T20:02:00Z" w:id="383">
          <w:r w:rsidRPr="00E7080F" w:rsidDel="0013784D" w:rsidR="00E7080F">
            <w:rPr>
              <w:highlight w:val="yellow"/>
              <w:lang w:val="pt-PT"/>
              <w:rPrChange w:author="Nuno Morgado" w:date="2018-10-23T18:15:00Z" w:id="384">
                <w:rPr>
                  <w:lang w:val="pt-PT"/>
                </w:rPr>
              </w:rPrChange>
            </w:rPr>
            <w:delText xml:space="preserve"> </w:delText>
          </w:r>
        </w:del>
      </w:ins>
      <w:ins w:author="Nuno Morgado" w:date="2018-10-23T18:15:00Z" w:id="385">
        <w:del w:author="Nelson Freire" w:date="2019-11-18T20:02:00Z" w:id="386">
          <w:r w:rsidRPr="00E7080F" w:rsidDel="0013784D" w:rsidR="00E7080F">
            <w:rPr>
              <w:highlight w:val="yellow"/>
              <w:lang w:val="pt-PT"/>
              <w:rPrChange w:author="Nuno Morgado" w:date="2018-10-23T18:15:00Z" w:id="387">
                <w:rPr>
                  <w:lang w:val="pt-PT"/>
                </w:rPr>
              </w:rPrChange>
            </w:rPr>
            <w:delText>registada</w:delText>
          </w:r>
        </w:del>
      </w:ins>
      <w:del w:author="Nelson Freire" w:date="2019-11-18T20:02:00Z" w:id="388">
        <w:r w:rsidDel="0013784D" w:rsidR="006A1BC7">
          <w:rPr>
            <w:lang w:val="pt-PT"/>
          </w:rPr>
          <w:delText xml:space="preserve">A escola pretende armazenar informação de todas as direções de uma </w:delText>
        </w:r>
        <w:r w:rsidDel="0013784D" w:rsidR="00CA62E8">
          <w:rPr>
            <w:lang w:val="pt-PT"/>
          </w:rPr>
          <w:delText>L</w:delText>
        </w:r>
        <w:r w:rsidDel="0013784D" w:rsidR="006A1BC7">
          <w:rPr>
            <w:lang w:val="pt-PT"/>
          </w:rPr>
          <w:delText>icenciatura, incluindo os respetivos períodos de tempo.</w:delText>
        </w:r>
      </w:del>
    </w:p>
    <w:p w:rsidR="00A65C7B" w:rsidDel="0013784D" w:rsidP="0013784D" w:rsidRDefault="00D177C7" w14:paraId="4FB93213" w14:textId="7329DECC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89"/>
          <w:lang w:val="pt-PT"/>
        </w:rPr>
        <w:pPrChange w:author="Nelson Freire" w:date="2019-11-18T20:03:00Z" w:id="390">
          <w:pPr>
            <w:pStyle w:val="PargrafodaLista"/>
            <w:keepNext/>
            <w:numPr>
              <w:numId w:val="51"/>
            </w:numPr>
            <w:spacing w:line="360" w:lineRule="auto"/>
            <w:ind w:hanging="360"/>
          </w:pPr>
        </w:pPrChange>
      </w:pPr>
      <w:del w:author="Nelson Freire" w:date="2019-11-18T20:02:00Z" w:id="391">
        <w:r w:rsidDel="0013784D">
          <w:rPr>
            <w:lang w:val="pt-PT"/>
          </w:rPr>
          <w:delText xml:space="preserve">Uma </w:delText>
        </w:r>
        <w:r w:rsidDel="0013784D" w:rsidR="008A4812">
          <w:rPr>
            <w:lang w:val="pt-PT"/>
          </w:rPr>
          <w:delText>P</w:delText>
        </w:r>
        <w:r w:rsidDel="0013784D" w:rsidR="00A65C7B">
          <w:rPr>
            <w:lang w:val="pt-PT"/>
          </w:rPr>
          <w:delText>ós-</w:delText>
        </w:r>
        <w:r w:rsidDel="0013784D" w:rsidR="008A4812">
          <w:rPr>
            <w:lang w:val="pt-PT"/>
          </w:rPr>
          <w:delText>G</w:delText>
        </w:r>
        <w:r w:rsidDel="0013784D" w:rsidR="00A65C7B">
          <w:rPr>
            <w:lang w:val="pt-PT"/>
          </w:rPr>
          <w:delText>raduação:</w:delText>
        </w:r>
      </w:del>
    </w:p>
    <w:p w:rsidR="00F84211" w:rsidDel="0013784D" w:rsidP="0013784D" w:rsidRDefault="00A65C7B" w14:paraId="3A2744B9" w14:textId="09C76111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92"/>
          <w:lang w:val="pt-PT"/>
        </w:rPr>
        <w:pPrChange w:author="Nelson Freire" w:date="2019-11-18T20:03:00Z" w:id="393">
          <w:pPr>
            <w:pStyle w:val="PargrafodaLista"/>
            <w:keepNext/>
            <w:numPr>
              <w:ilvl w:val="1"/>
              <w:numId w:val="51"/>
            </w:numPr>
            <w:spacing w:line="360" w:lineRule="auto"/>
            <w:ind w:left="1440" w:hanging="360"/>
          </w:pPr>
        </w:pPrChange>
      </w:pPr>
      <w:del w:author="Nelson Freire" w:date="2019-11-18T20:02:00Z" w:id="394">
        <w:r w:rsidDel="0013784D">
          <w:rPr>
            <w:lang w:val="pt-PT"/>
          </w:rPr>
          <w:delText xml:space="preserve">É </w:delText>
        </w:r>
        <w:r w:rsidDel="0013784D" w:rsidR="002F1899">
          <w:rPr>
            <w:lang w:val="pt-PT"/>
          </w:rPr>
          <w:delText>caracterizad</w:delText>
        </w:r>
        <w:r w:rsidDel="0013784D" w:rsidR="00D177C7">
          <w:rPr>
            <w:lang w:val="pt-PT"/>
          </w:rPr>
          <w:delText>a</w:delText>
        </w:r>
        <w:r w:rsidDel="0013784D">
          <w:rPr>
            <w:lang w:val="pt-PT"/>
          </w:rPr>
          <w:delText xml:space="preserve"> </w:delText>
        </w:r>
        <w:r w:rsidDel="0013784D" w:rsidR="00570501">
          <w:rPr>
            <w:lang w:val="pt-PT"/>
          </w:rPr>
          <w:delText>pelo</w:delText>
        </w:r>
        <w:r w:rsidDel="0013784D">
          <w:rPr>
            <w:lang w:val="pt-PT"/>
          </w:rPr>
          <w:delText xml:space="preserve"> código</w:delText>
        </w:r>
        <w:r w:rsidDel="0013784D" w:rsidR="002D7D5B">
          <w:rPr>
            <w:lang w:val="pt-PT"/>
          </w:rPr>
          <w:delText>,</w:delText>
        </w:r>
        <w:r w:rsidDel="0013784D" w:rsidR="00A86163">
          <w:rPr>
            <w:lang w:val="pt-PT"/>
          </w:rPr>
          <w:delText xml:space="preserve"> </w:delText>
        </w:r>
        <w:r w:rsidDel="0013784D" w:rsidR="00570501">
          <w:rPr>
            <w:lang w:val="pt-PT"/>
          </w:rPr>
          <w:delText>um</w:delText>
        </w:r>
        <w:r w:rsidDel="0013784D" w:rsidR="00A86163">
          <w:rPr>
            <w:lang w:val="pt-PT"/>
          </w:rPr>
          <w:delText xml:space="preserve"> número de semanas d</w:delText>
        </w:r>
        <w:r w:rsidDel="0013784D" w:rsidR="00FC67BD">
          <w:rPr>
            <w:lang w:val="pt-PT"/>
          </w:rPr>
          <w:delText>e</w:delText>
        </w:r>
        <w:r w:rsidDel="0013784D" w:rsidR="00A86163">
          <w:rPr>
            <w:lang w:val="pt-PT"/>
          </w:rPr>
          <w:delText xml:space="preserve"> duração</w:delText>
        </w:r>
        <w:r w:rsidDel="0013784D" w:rsidR="008639DB">
          <w:rPr>
            <w:lang w:val="pt-PT"/>
          </w:rPr>
          <w:delText xml:space="preserve"> e</w:delText>
        </w:r>
        <w:r w:rsidDel="0013784D" w:rsidR="002D7D5B">
          <w:rPr>
            <w:lang w:val="pt-PT"/>
          </w:rPr>
          <w:delText xml:space="preserve"> um número mínimo de alunos</w:delText>
        </w:r>
        <w:r w:rsidDel="0013784D" w:rsidR="00F84211">
          <w:rPr>
            <w:lang w:val="pt-PT"/>
          </w:rPr>
          <w:delText>;</w:delText>
        </w:r>
      </w:del>
    </w:p>
    <w:p w:rsidR="00781B18" w:rsidDel="0013784D" w:rsidP="0013784D" w:rsidRDefault="002F1899" w14:paraId="4F3B67F6" w14:textId="452CD3A2">
      <w:pPr>
        <w:pStyle w:val="PargrafodaLista"/>
        <w:spacing w:before="120" w:line="360" w:lineRule="auto"/>
        <w:ind w:left="0"/>
        <w:contextualSpacing w:val="0"/>
        <w:rPr>
          <w:del w:author="Nelson Freire" w:date="2019-11-18T20:02:00Z" w:id="395"/>
          <w:lang w:val="pt-PT"/>
        </w:rPr>
        <w:pPrChange w:author="Nelson Freire" w:date="2019-11-18T20:03:00Z" w:id="396">
          <w:pPr>
            <w:pStyle w:val="PargrafodaLista"/>
            <w:keepNext/>
            <w:numPr>
              <w:ilvl w:val="1"/>
              <w:numId w:val="51"/>
            </w:numPr>
            <w:spacing w:line="360" w:lineRule="auto"/>
            <w:ind w:left="1440" w:hanging="360"/>
          </w:pPr>
        </w:pPrChange>
      </w:pPr>
      <w:del w:author="Nelson Freire" w:date="2019-11-18T20:02:00Z" w:id="397">
        <w:r w:rsidDel="0013784D">
          <w:rPr>
            <w:lang w:val="pt-PT"/>
          </w:rPr>
          <w:delText>É identificad</w:delText>
        </w:r>
        <w:r w:rsidDel="0013784D" w:rsidR="00D177C7">
          <w:rPr>
            <w:lang w:val="pt-PT"/>
          </w:rPr>
          <w:delText>a</w:delText>
        </w:r>
        <w:r w:rsidDel="0013784D">
          <w:rPr>
            <w:lang w:val="pt-PT"/>
          </w:rPr>
          <w:delText xml:space="preserve"> de forma inequívoca pelo seu código;</w:delText>
        </w:r>
      </w:del>
    </w:p>
    <w:p w:rsidRPr="00DA3A6B" w:rsidR="00756030" w:rsidP="0013784D" w:rsidRDefault="00F82A34" w14:paraId="4139B743" w14:textId="57E0A7AA">
      <w:pPr>
        <w:pStyle w:val="PargrafodaLista"/>
        <w:spacing w:before="120" w:line="360" w:lineRule="auto"/>
        <w:ind w:left="0"/>
        <w:contextualSpacing w:val="0"/>
        <w:rPr>
          <w:lang w:val="pt-PT"/>
        </w:rPr>
        <w:pPrChange w:author="Nelson Freire" w:date="2019-11-18T20:03:00Z" w:id="398">
          <w:pPr>
            <w:pStyle w:val="PargrafodaLista"/>
            <w:keepNext/>
            <w:numPr>
              <w:numId w:val="43"/>
            </w:numPr>
            <w:spacing w:line="360" w:lineRule="auto"/>
            <w:ind w:hanging="360"/>
          </w:pPr>
        </w:pPrChange>
      </w:pPr>
      <w:del w:author="Nelson Freire" w:date="2019-11-18T20:02:00Z" w:id="399">
        <w:r w:rsidRPr="003158E4" w:rsidDel="0013784D">
          <w:rPr>
            <w:lang w:val="pt-PT"/>
          </w:rPr>
          <w:delText>Tem um docente responsável</w:delText>
        </w:r>
        <w:r w:rsidRPr="003158E4" w:rsidDel="0013784D" w:rsidR="00CA62E8">
          <w:rPr>
            <w:lang w:val="pt-PT"/>
          </w:rPr>
          <w:delText>,</w:delText>
        </w:r>
        <w:r w:rsidRPr="003158E4" w:rsidDel="0013784D" w:rsidR="00C37FC0">
          <w:rPr>
            <w:lang w:val="pt-PT"/>
          </w:rPr>
          <w:delText xml:space="preserve"> com categoria de coordenador</w:delText>
        </w:r>
        <w:r w:rsidRPr="003158E4" w:rsidDel="0013784D" w:rsidR="00CA62E8">
          <w:rPr>
            <w:lang w:val="pt-PT"/>
          </w:rPr>
          <w:delText>,</w:delText>
        </w:r>
        <w:r w:rsidRPr="003158E4" w:rsidDel="0013784D">
          <w:rPr>
            <w:lang w:val="pt-PT"/>
          </w:rPr>
          <w:delText xml:space="preserve"> </w:delText>
        </w:r>
        <w:r w:rsidRPr="003158E4" w:rsidDel="0013784D" w:rsidR="001E1755">
          <w:rPr>
            <w:lang w:val="pt-PT"/>
          </w:rPr>
          <w:delText>que pertence ao</w:delText>
        </w:r>
        <w:r w:rsidRPr="003158E4" w:rsidDel="0013784D">
          <w:rPr>
            <w:lang w:val="pt-PT"/>
          </w:rPr>
          <w:delText xml:space="preserve"> departamento </w:delText>
        </w:r>
        <w:r w:rsidRPr="003158E4" w:rsidDel="0013784D" w:rsidR="001E1755">
          <w:rPr>
            <w:lang w:val="pt-PT"/>
          </w:rPr>
          <w:delText xml:space="preserve">da </w:delText>
        </w:r>
        <w:r w:rsidRPr="003158E4" w:rsidDel="0013784D" w:rsidR="00C71B50">
          <w:rPr>
            <w:lang w:val="pt-PT"/>
          </w:rPr>
          <w:delText>P</w:delText>
        </w:r>
        <w:r w:rsidRPr="003158E4" w:rsidDel="0013784D" w:rsidR="001E1755">
          <w:rPr>
            <w:lang w:val="pt-PT"/>
          </w:rPr>
          <w:delText>ós-</w:delText>
        </w:r>
        <w:r w:rsidRPr="003158E4" w:rsidDel="0013784D" w:rsidR="00C71B50">
          <w:rPr>
            <w:lang w:val="pt-PT"/>
          </w:rPr>
          <w:delText>G</w:delText>
        </w:r>
        <w:r w:rsidRPr="003158E4" w:rsidDel="0013784D" w:rsidR="001E1755">
          <w:rPr>
            <w:lang w:val="pt-PT"/>
          </w:rPr>
          <w:delText>raduação</w:delText>
        </w:r>
        <w:r w:rsidRPr="003158E4" w:rsidDel="0013784D" w:rsidR="005A2D51">
          <w:rPr>
            <w:lang w:val="pt-PT"/>
          </w:rPr>
          <w:delText>.</w:delText>
        </w:r>
      </w:del>
      <w:bookmarkEnd w:id="1"/>
    </w:p>
    <w:sectPr w:rsidRPr="00DA3A6B" w:rsidR="00756030" w:rsidSect="009D11B7">
      <w:headerReference w:type="default" r:id="rId8"/>
      <w:footerReference w:type="even" r:id="rId9"/>
      <w:footerReference w:type="default" r:id="rId10"/>
      <w:pgSz w:w="11900" w:h="16840" w:orient="portrait"/>
      <w:pgMar w:top="720" w:right="720" w:bottom="1702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4F0" w:rsidP="00D2423B" w:rsidRDefault="00EE64F0" w14:paraId="0B0820F4" w14:textId="77777777">
      <w:pPr>
        <w:spacing w:line="240" w:lineRule="auto"/>
      </w:pPr>
      <w:r>
        <w:separator/>
      </w:r>
    </w:p>
    <w:p w:rsidR="00EE64F0" w:rsidRDefault="00EE64F0" w14:paraId="51E4F9FF" w14:textId="77777777"/>
  </w:endnote>
  <w:endnote w:type="continuationSeparator" w:id="0">
    <w:p w:rsidR="00EE64F0" w:rsidP="00D2423B" w:rsidRDefault="00EE64F0" w14:paraId="2FA89681" w14:textId="77777777">
      <w:pPr>
        <w:spacing w:line="240" w:lineRule="auto"/>
      </w:pPr>
      <w:r>
        <w:continuationSeparator/>
      </w:r>
    </w:p>
    <w:p w:rsidR="00EE64F0" w:rsidRDefault="00EE64F0" w14:paraId="71A29B6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37813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80FA3" w:rsidP="001B77FB" w:rsidRDefault="00880FA3" w14:paraId="5B399990" w14:textId="77777777">
        <w:pPr>
          <w:pStyle w:val="Rodap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744441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80FA3" w:rsidP="00D2423B" w:rsidRDefault="00880FA3" w14:paraId="4BC5173B" w14:textId="77777777">
        <w:pPr>
          <w:pStyle w:val="Rodap"/>
          <w:framePr w:wrap="none" w:hAnchor="margin" w:vAnchor="text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80FA3" w:rsidP="00D2423B" w:rsidRDefault="00880FA3" w14:paraId="63191E2E" w14:textId="77777777">
    <w:pPr>
      <w:pStyle w:val="Rodap"/>
      <w:ind w:right="360"/>
    </w:pPr>
  </w:p>
  <w:p w:rsidR="00880FA3" w:rsidRDefault="00880FA3" w14:paraId="55A7AC31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80FA3" w:rsidP="00D2443C" w:rsidRDefault="00880FA3" w14:paraId="5132096E" w14:textId="77777777">
    <w:pPr>
      <w:pStyle w:val="Rodap"/>
      <w:pBdr>
        <w:top w:val="single" w:color="auto" w:sz="4" w:space="1"/>
      </w:pBdr>
      <w:tabs>
        <w:tab w:val="clear" w:pos="4680"/>
        <w:tab w:val="clear" w:pos="9360"/>
        <w:tab w:val="right" w:pos="10490"/>
      </w:tabs>
      <w:ind w:right="-3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58C87B" wp14:editId="350FDE04">
          <wp:simplePos x="0" y="0"/>
          <wp:positionH relativeFrom="column">
            <wp:posOffset>-14910</wp:posOffset>
          </wp:positionH>
          <wp:positionV relativeFrom="paragraph">
            <wp:posOffset>-29845</wp:posOffset>
          </wp:positionV>
          <wp:extent cx="1470660" cy="586569"/>
          <wp:effectExtent l="0" t="0" r="0" b="0"/>
          <wp:wrapNone/>
          <wp:docPr id="16" name="Picture 15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P_marca_c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7"/>
                  <a:stretch/>
                </pic:blipFill>
                <pic:spPr bwMode="auto">
                  <a:xfrm>
                    <a:off x="0" y="0"/>
                    <a:ext cx="1470660" cy="5865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4C3F199D">
      <w:rPr>
        <w:noProof/>
      </w:rPr>
      <w:t>1</w:t>
    </w:r>
    <w:r>
      <w:fldChar w:fldCharType="end"/>
    </w:r>
    <w:r w:rsidR="4C3F199D">
      <w:rPr/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4C3F199D">
      <w:rPr>
        <w:noProof/>
      </w:rPr>
      <w:t>1</w:t>
    </w:r>
    <w:r>
      <w:rPr>
        <w:noProof/>
      </w:rPr>
      <w:fldChar w:fldCharType="end"/>
    </w:r>
  </w:p>
  <w:p w:rsidR="00880FA3" w:rsidRDefault="00880FA3" w14:paraId="07A08F0A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4F0" w:rsidP="00D2423B" w:rsidRDefault="00EE64F0" w14:paraId="0655C9A8" w14:textId="77777777">
      <w:pPr>
        <w:spacing w:line="240" w:lineRule="auto"/>
      </w:pPr>
      <w:r>
        <w:separator/>
      </w:r>
    </w:p>
    <w:p w:rsidR="00EE64F0" w:rsidRDefault="00EE64F0" w14:paraId="2425D9D2" w14:textId="77777777"/>
  </w:footnote>
  <w:footnote w:type="continuationSeparator" w:id="0">
    <w:p w:rsidR="00EE64F0" w:rsidP="00D2423B" w:rsidRDefault="00EE64F0" w14:paraId="451C3300" w14:textId="77777777">
      <w:pPr>
        <w:spacing w:line="240" w:lineRule="auto"/>
      </w:pPr>
      <w:r>
        <w:continuationSeparator/>
      </w:r>
    </w:p>
    <w:p w:rsidR="00EE64F0" w:rsidRDefault="00EE64F0" w14:paraId="65DD678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16012F" w:rsidR="00880FA3" w:rsidP="00F12673" w:rsidRDefault="00880FA3" w14:paraId="3BE2B03E" w14:textId="77777777">
    <w:pPr>
      <w:pStyle w:val="Cabealho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F12673">
      <w:rPr>
        <w:rFonts w:cs="Times New Roman (Body CS)"/>
        <w:smallCaps/>
        <w:noProof/>
        <w:lang w:val="pt-PT"/>
      </w:rPr>
      <w:drawing>
        <wp:anchor distT="0" distB="0" distL="114300" distR="114300" simplePos="0" relativeHeight="251660288" behindDoc="1" locked="0" layoutInCell="1" allowOverlap="1" wp14:anchorId="226A39C6" wp14:editId="60371621">
          <wp:simplePos x="0" y="0"/>
          <wp:positionH relativeFrom="margin">
            <wp:posOffset>15412</wp:posOffset>
          </wp:positionH>
          <wp:positionV relativeFrom="paragraph">
            <wp:posOffset>13335</wp:posOffset>
          </wp:positionV>
          <wp:extent cx="525760" cy="549658"/>
          <wp:effectExtent l="0" t="0" r="0" b="0"/>
          <wp:wrapNone/>
          <wp:docPr id="1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DEI_simbolo_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60" cy="5496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2673" w:rsidR="4C3F199D">
      <w:rPr>
        <w:rFonts w:cs="Times New Roman (Body CS)"/>
        <w:smallCaps w:val="1"/>
        <w:lang w:val="pt-PT"/>
      </w:rPr>
      <w:t>Departamento</w:t>
    </w:r>
    <w:r w:rsidRPr="0016012F" w:rsidR="4C3F199D">
      <w:rPr>
        <w:rFonts w:cs="Times New Roman (Body CS)"/>
        <w:smallCaps w:val="1"/>
        <w:lang w:val="pt-PT"/>
      </w:rPr>
      <w:t xml:space="preserve"> de Engenharia Informática</w:t>
    </w:r>
  </w:p>
  <w:p w:rsidRPr="0016012F" w:rsidR="00880FA3" w:rsidP="00F12673" w:rsidRDefault="00880FA3" w14:paraId="028FFFFC" w14:textId="77777777">
    <w:pPr>
      <w:pStyle w:val="Cabealho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16012F">
      <w:rPr>
        <w:rFonts w:cs="Times New Roman (Body CS)"/>
        <w:smallCaps/>
        <w:lang w:val="pt-PT"/>
      </w:rPr>
      <w:t>Bases de Dados</w:t>
    </w:r>
  </w:p>
  <w:p w:rsidR="00880FA3" w:rsidP="4C3F199D" w:rsidRDefault="00880FA3" w14:paraId="695C28A2" w14:textId="70781383">
    <w:pPr>
      <w:pStyle w:val="Cabealho"/>
      <w:tabs>
        <w:tab w:val="clear" w:pos="4680"/>
      </w:tabs>
      <w:ind w:left="851"/>
      <w:jc w:val="center"/>
      <w:rPr>
        <w:rFonts w:cs="Times New Roman (Body CS)"/>
        <w:smallCaps w:val="1"/>
        <w:lang w:val="pt-PT"/>
      </w:rPr>
    </w:pPr>
    <w:r w:rsidRPr="4C3F199D" w:rsidR="4C3F199D">
      <w:rPr>
        <w:rFonts w:cs="Times New Roman (Body CS)"/>
        <w:smallCaps w:val="1"/>
        <w:lang w:val="pt-PT"/>
      </w:rPr>
      <w:t>Prática-Laboratorial</w:t>
    </w:r>
    <w:r w:rsidRPr="4C3F199D" w:rsidR="4C3F199D">
      <w:rPr>
        <w:rFonts w:cs="Times New Roman (Body CS)"/>
        <w:smallCaps w:val="1"/>
        <w:lang w:val="pt-PT"/>
      </w:rPr>
      <w:t xml:space="preserve"> </w:t>
    </w:r>
    <w:r w:rsidRPr="4C3F199D" w:rsidR="4C3F199D">
      <w:rPr>
        <w:rFonts w:cs="Times New Roman (Body CS)"/>
        <w:smallCaps w:val="1"/>
        <w:lang w:val="pt-PT"/>
      </w:rPr>
      <w:t>06</w:t>
    </w:r>
    <w:ins w:author="Nelson Freire" w:date="2019-11-18T19:56:00Z" w:id="1685657239">
      <w:r w:rsidRPr="4C3F199D" w:rsidR="4C3F199D">
        <w:rPr>
          <w:rFonts w:cs="Times New Roman (Body CS)"/>
          <w:smallCaps w:val="1"/>
          <w:lang w:val="pt-PT"/>
        </w:rPr>
        <w:t xml:space="preserve"> </w:t>
      </w:r>
    </w:ins>
  </w:p>
  <w:p w:rsidR="00880FA3" w:rsidP="00E51B78" w:rsidRDefault="00880FA3" w14:paraId="0F8FB0A3" w14:textId="7FA41631">
    <w:pPr>
      <w:pStyle w:val="Cabealho"/>
      <w:tabs>
        <w:tab w:val="clear" w:pos="4680"/>
      </w:tabs>
      <w:ind w:left="3062" w:hanging="1928"/>
      <w:jc w:val="left"/>
      <w:rPr>
        <w:rFonts w:cs="Times New Roman (Body CS)"/>
        <w:b/>
        <w:smallCaps/>
        <w:lang w:val="pt-PT"/>
      </w:rPr>
    </w:pPr>
    <w:r w:rsidRPr="006A1688">
      <w:rPr>
        <w:rFonts w:cs="Times New Roman (Body CS)"/>
        <w:b/>
        <w:smallCaps/>
        <w:lang w:val="pt-PT"/>
      </w:rPr>
      <w:t>Modelo Relacional</w:t>
    </w:r>
    <w:r>
      <w:rPr>
        <w:rFonts w:cs="Times New Roman (Body CS)"/>
        <w:b/>
        <w:smallCaps/>
        <w:lang w:val="pt-PT"/>
      </w:rPr>
      <w:t>:</w:t>
    </w:r>
    <w:r w:rsidRPr="006A1688">
      <w:rPr>
        <w:rFonts w:cs="Times New Roman (Body CS)"/>
        <w:b/>
        <w:smallCaps/>
        <w:lang w:val="pt-PT"/>
      </w:rPr>
      <w:t xml:space="preserve"> </w:t>
    </w:r>
    <w:r>
      <w:rPr>
        <w:rFonts w:cs="Times New Roman (Body CS)"/>
        <w:b/>
        <w:smallCaps/>
        <w:lang w:val="pt-PT"/>
      </w:rPr>
      <w:t>Mod</w:t>
    </w:r>
    <w:r w:rsidR="000B0D63">
      <w:rPr>
        <w:rFonts w:cs="Times New Roman (Body CS)"/>
        <w:b/>
        <w:smallCaps/>
        <w:lang w:val="pt-PT"/>
      </w:rPr>
      <w:t>e</w:t>
    </w:r>
    <w:r>
      <w:rPr>
        <w:rFonts w:cs="Times New Roman (Body CS)"/>
        <w:b/>
        <w:smallCaps/>
        <w:lang w:val="pt-PT"/>
      </w:rPr>
      <w:t xml:space="preserve">lação de Dados e Normalização na 3FN. Relacionamentos Unários (Recursivos), Binários e de Generalização/Especialização (IS-A) </w:t>
    </w:r>
  </w:p>
  <w:p w:rsidRPr="009B2558" w:rsidR="00880FA3" w:rsidP="00DA52BD" w:rsidRDefault="00880FA3" w14:paraId="16782945" w14:textId="77777777">
    <w:pPr>
      <w:pStyle w:val="Cabealho"/>
      <w:pBdr>
        <w:bottom w:val="single" w:color="auto" w:sz="4" w:space="1"/>
      </w:pBdr>
      <w:tabs>
        <w:tab w:val="clear" w:pos="4680"/>
      </w:tabs>
      <w:jc w:val="center"/>
      <w:rPr>
        <w:rFonts w:cs="Times New Roman (Body CS)"/>
        <w:b/>
        <w:smallCaps/>
        <w:sz w:val="2"/>
        <w:szCs w:val="2"/>
        <w:lang w:val="pt-PT"/>
      </w:rPr>
    </w:pPr>
  </w:p>
  <w:p w:rsidRPr="00A41A81" w:rsidR="00880FA3" w:rsidRDefault="00880FA3" w14:paraId="1AD3FD8E" w14:textId="77777777">
    <w:pPr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834"/>
    <w:multiLevelType w:val="hybridMultilevel"/>
    <w:tmpl w:val="01E27AD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355E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43F3"/>
    <w:multiLevelType w:val="hybridMultilevel"/>
    <w:tmpl w:val="F4748F2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7915"/>
    <w:multiLevelType w:val="hybridMultilevel"/>
    <w:tmpl w:val="E43ED450"/>
    <w:lvl w:ilvl="0" w:tplc="0816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07101003"/>
    <w:multiLevelType w:val="hybridMultilevel"/>
    <w:tmpl w:val="D12E72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B3D73"/>
    <w:multiLevelType w:val="hybridMultilevel"/>
    <w:tmpl w:val="828C9D66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56043"/>
    <w:multiLevelType w:val="hybridMultilevel"/>
    <w:tmpl w:val="54F6EE3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AB1547B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D484488"/>
    <w:multiLevelType w:val="hybridMultilevel"/>
    <w:tmpl w:val="9B0A5674"/>
    <w:lvl w:ilvl="0" w:tplc="0816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101C2438"/>
    <w:multiLevelType w:val="hybridMultilevel"/>
    <w:tmpl w:val="59C4509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582422"/>
    <w:multiLevelType w:val="hybridMultilevel"/>
    <w:tmpl w:val="EDFEB3B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16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83B4E"/>
    <w:multiLevelType w:val="hybridMultilevel"/>
    <w:tmpl w:val="C608C2A4"/>
    <w:lvl w:ilvl="0" w:tplc="08160017">
      <w:start w:val="1"/>
      <w:numFmt w:val="lowerLetter"/>
      <w:lvlText w:val="%1)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6185194"/>
    <w:multiLevelType w:val="hybridMultilevel"/>
    <w:tmpl w:val="A4DCFCA4"/>
    <w:lvl w:ilvl="0" w:tplc="824C0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13CD0"/>
    <w:multiLevelType w:val="hybridMultilevel"/>
    <w:tmpl w:val="5EBA5B0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870EF"/>
    <w:multiLevelType w:val="hybridMultilevel"/>
    <w:tmpl w:val="A4DCFCA4"/>
    <w:lvl w:ilvl="0" w:tplc="824C0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D2F90"/>
    <w:multiLevelType w:val="hybridMultilevel"/>
    <w:tmpl w:val="E5A0BEF6"/>
    <w:lvl w:ilvl="0" w:tplc="6CD82E6C">
      <w:start w:val="1"/>
      <w:numFmt w:val="decimal"/>
      <w:lvlText w:val="R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763C4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035595A"/>
    <w:multiLevelType w:val="hybridMultilevel"/>
    <w:tmpl w:val="17F43F2E"/>
    <w:lvl w:ilvl="0" w:tplc="0816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8" w15:restartNumberingAfterBreak="0">
    <w:nsid w:val="2061675D"/>
    <w:multiLevelType w:val="hybridMultilevel"/>
    <w:tmpl w:val="6B3AEEF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09C469D"/>
    <w:multiLevelType w:val="hybridMultilevel"/>
    <w:tmpl w:val="7F3A6B80"/>
    <w:lvl w:ilvl="0" w:tplc="F1F4CA5E">
      <w:start w:val="1"/>
      <w:numFmt w:val="decimal"/>
      <w:lvlText w:val="%1."/>
      <w:lvlJc w:val="left"/>
      <w:pPr>
        <w:tabs>
          <w:tab w:val="num" w:pos="2266"/>
        </w:tabs>
        <w:ind w:left="2266" w:hanging="36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tabs>
          <w:tab w:val="num" w:pos="2986"/>
        </w:tabs>
        <w:ind w:left="2986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3706"/>
        </w:tabs>
        <w:ind w:left="370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4426"/>
        </w:tabs>
        <w:ind w:left="442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5146"/>
        </w:tabs>
        <w:ind w:left="514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866"/>
        </w:tabs>
        <w:ind w:left="586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586"/>
        </w:tabs>
        <w:ind w:left="658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7306"/>
        </w:tabs>
        <w:ind w:left="730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8026"/>
        </w:tabs>
        <w:ind w:left="8026" w:hanging="180"/>
      </w:pPr>
    </w:lvl>
  </w:abstractNum>
  <w:abstractNum w:abstractNumId="20" w15:restartNumberingAfterBreak="0">
    <w:nsid w:val="27D7287F"/>
    <w:multiLevelType w:val="hybridMultilevel"/>
    <w:tmpl w:val="8038491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FC3495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F7227"/>
    <w:multiLevelType w:val="hybridMultilevel"/>
    <w:tmpl w:val="2F66C158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23" w15:restartNumberingAfterBreak="0">
    <w:nsid w:val="2D0F5499"/>
    <w:multiLevelType w:val="hybridMultilevel"/>
    <w:tmpl w:val="A8B48FD2"/>
    <w:lvl w:ilvl="0" w:tplc="0816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8160019">
      <w:start w:val="1"/>
      <w:numFmt w:val="lowerLetter"/>
      <w:lvlText w:val="%2."/>
      <w:lvlJc w:val="left"/>
      <w:pPr>
        <w:ind w:left="1443" w:hanging="360"/>
      </w:pPr>
    </w:lvl>
    <w:lvl w:ilvl="2" w:tplc="0816001B">
      <w:start w:val="1"/>
      <w:numFmt w:val="lowerRoman"/>
      <w:lvlText w:val="%3."/>
      <w:lvlJc w:val="right"/>
      <w:pPr>
        <w:ind w:left="2163" w:hanging="180"/>
      </w:pPr>
    </w:lvl>
    <w:lvl w:ilvl="3" w:tplc="0816000F" w:tentative="1">
      <w:start w:val="1"/>
      <w:numFmt w:val="decimal"/>
      <w:lvlText w:val="%4."/>
      <w:lvlJc w:val="left"/>
      <w:pPr>
        <w:ind w:left="2883" w:hanging="360"/>
      </w:pPr>
    </w:lvl>
    <w:lvl w:ilvl="4" w:tplc="08160019" w:tentative="1">
      <w:start w:val="1"/>
      <w:numFmt w:val="lowerLetter"/>
      <w:lvlText w:val="%5."/>
      <w:lvlJc w:val="left"/>
      <w:pPr>
        <w:ind w:left="3603" w:hanging="360"/>
      </w:pPr>
    </w:lvl>
    <w:lvl w:ilvl="5" w:tplc="0816001B" w:tentative="1">
      <w:start w:val="1"/>
      <w:numFmt w:val="lowerRoman"/>
      <w:lvlText w:val="%6."/>
      <w:lvlJc w:val="right"/>
      <w:pPr>
        <w:ind w:left="4323" w:hanging="180"/>
      </w:pPr>
    </w:lvl>
    <w:lvl w:ilvl="6" w:tplc="0816000F" w:tentative="1">
      <w:start w:val="1"/>
      <w:numFmt w:val="decimal"/>
      <w:lvlText w:val="%7."/>
      <w:lvlJc w:val="left"/>
      <w:pPr>
        <w:ind w:left="5043" w:hanging="360"/>
      </w:pPr>
    </w:lvl>
    <w:lvl w:ilvl="7" w:tplc="08160019" w:tentative="1">
      <w:start w:val="1"/>
      <w:numFmt w:val="lowerLetter"/>
      <w:lvlText w:val="%8."/>
      <w:lvlJc w:val="left"/>
      <w:pPr>
        <w:ind w:left="5763" w:hanging="360"/>
      </w:pPr>
    </w:lvl>
    <w:lvl w:ilvl="8" w:tplc="08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30126B1F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51260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6CB51C9"/>
    <w:multiLevelType w:val="hybridMultilevel"/>
    <w:tmpl w:val="1146F1CE"/>
    <w:lvl w:ilvl="0" w:tplc="08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7" w15:restartNumberingAfterBreak="0">
    <w:nsid w:val="379F0008"/>
    <w:multiLevelType w:val="hybridMultilevel"/>
    <w:tmpl w:val="B148A712"/>
    <w:lvl w:ilvl="0" w:tplc="040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8" w15:restartNumberingAfterBreak="0">
    <w:nsid w:val="39A06E74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F698D"/>
    <w:multiLevelType w:val="hybridMultilevel"/>
    <w:tmpl w:val="17DA7EC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07336C3"/>
    <w:multiLevelType w:val="hybridMultilevel"/>
    <w:tmpl w:val="552E1556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614BC3"/>
    <w:multiLevelType w:val="hybridMultilevel"/>
    <w:tmpl w:val="552E1556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E3520A"/>
    <w:multiLevelType w:val="hybridMultilevel"/>
    <w:tmpl w:val="3FC036CA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33" w15:restartNumberingAfterBreak="0">
    <w:nsid w:val="49267177"/>
    <w:multiLevelType w:val="hybridMultilevel"/>
    <w:tmpl w:val="78642352"/>
    <w:lvl w:ilvl="0" w:tplc="3754FC92">
      <w:start w:val="1"/>
      <w:numFmt w:val="decimal"/>
      <w:lvlText w:val="%1."/>
      <w:lvlJc w:val="left"/>
      <w:pPr>
        <w:ind w:left="765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49C130EB"/>
    <w:multiLevelType w:val="hybridMultilevel"/>
    <w:tmpl w:val="D4DEE3AA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4EE745AF"/>
    <w:multiLevelType w:val="hybridMultilevel"/>
    <w:tmpl w:val="B0CE41BE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D0AF2"/>
    <w:multiLevelType w:val="hybridMultilevel"/>
    <w:tmpl w:val="25242382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9374AF1"/>
    <w:multiLevelType w:val="hybridMultilevel"/>
    <w:tmpl w:val="7B6EA94C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5B1A353D"/>
    <w:multiLevelType w:val="hybridMultilevel"/>
    <w:tmpl w:val="614C1936"/>
    <w:lvl w:ilvl="0" w:tplc="08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E095442"/>
    <w:multiLevelType w:val="hybridMultilevel"/>
    <w:tmpl w:val="FBAE0F24"/>
    <w:lvl w:ilvl="0" w:tplc="262A77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83BAA"/>
    <w:multiLevelType w:val="hybridMultilevel"/>
    <w:tmpl w:val="6BE80AAC"/>
    <w:lvl w:ilvl="0" w:tplc="961C586A">
      <w:start w:val="1"/>
      <w:numFmt w:val="decimal"/>
      <w:lvlText w:val="R%1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87C99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A21CD8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67EA453F"/>
    <w:multiLevelType w:val="hybridMultilevel"/>
    <w:tmpl w:val="9A24F8DA"/>
    <w:lvl w:ilvl="0" w:tplc="E1A03126">
      <w:start w:val="1"/>
      <w:numFmt w:val="decimal"/>
      <w:lvlText w:val="P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CF534C"/>
    <w:multiLevelType w:val="hybridMultilevel"/>
    <w:tmpl w:val="BEEE3F5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16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0F11B0"/>
    <w:multiLevelType w:val="hybridMultilevel"/>
    <w:tmpl w:val="8EF005D0"/>
    <w:lvl w:ilvl="0" w:tplc="08160001">
      <w:start w:val="1"/>
      <w:numFmt w:val="bullet"/>
      <w:lvlText w:val=""/>
      <w:lvlJc w:val="left"/>
      <w:pPr>
        <w:ind w:left="215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87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9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31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3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5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7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9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915" w:hanging="360"/>
      </w:pPr>
      <w:rPr>
        <w:rFonts w:hint="default" w:ascii="Wingdings" w:hAnsi="Wingdings"/>
      </w:rPr>
    </w:lvl>
  </w:abstractNum>
  <w:abstractNum w:abstractNumId="46" w15:restartNumberingAfterBreak="0">
    <w:nsid w:val="744142F5"/>
    <w:multiLevelType w:val="hybridMultilevel"/>
    <w:tmpl w:val="142C6434"/>
    <w:lvl w:ilvl="0" w:tplc="9452A3E4">
      <w:start w:val="1"/>
      <w:numFmt w:val="lowerLetter"/>
      <w:lvlText w:val="%1)"/>
      <w:lvlJc w:val="left"/>
      <w:pPr>
        <w:ind w:left="11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7" w15:restartNumberingAfterBreak="0">
    <w:nsid w:val="75132EB0"/>
    <w:multiLevelType w:val="hybridMultilevel"/>
    <w:tmpl w:val="93967A46"/>
    <w:lvl w:ilvl="0" w:tplc="040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8" w15:restartNumberingAfterBreak="0">
    <w:nsid w:val="752B44A6"/>
    <w:multiLevelType w:val="hybridMultilevel"/>
    <w:tmpl w:val="952C2E00"/>
    <w:lvl w:ilvl="0" w:tplc="7F02D2DA">
      <w:start w:val="1"/>
      <w:numFmt w:val="lowerLetter"/>
      <w:lvlText w:val="%1)"/>
      <w:lvlJc w:val="left"/>
      <w:pPr>
        <w:ind w:left="804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A211157"/>
    <w:multiLevelType w:val="hybridMultilevel"/>
    <w:tmpl w:val="C764E002"/>
    <w:lvl w:ilvl="0" w:tplc="08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50" w15:restartNumberingAfterBreak="0">
    <w:nsid w:val="7A392FF2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3701E3"/>
    <w:multiLevelType w:val="hybridMultilevel"/>
    <w:tmpl w:val="B4300E72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7"/>
  </w:num>
  <w:num w:numId="3">
    <w:abstractNumId w:val="48"/>
  </w:num>
  <w:num w:numId="4">
    <w:abstractNumId w:val="50"/>
  </w:num>
  <w:num w:numId="5">
    <w:abstractNumId w:val="46"/>
  </w:num>
  <w:num w:numId="6">
    <w:abstractNumId w:val="24"/>
  </w:num>
  <w:num w:numId="7">
    <w:abstractNumId w:val="1"/>
  </w:num>
  <w:num w:numId="8">
    <w:abstractNumId w:val="8"/>
  </w:num>
  <w:num w:numId="9">
    <w:abstractNumId w:val="16"/>
  </w:num>
  <w:num w:numId="10">
    <w:abstractNumId w:val="42"/>
  </w:num>
  <w:num w:numId="11">
    <w:abstractNumId w:val="25"/>
  </w:num>
  <w:num w:numId="12">
    <w:abstractNumId w:val="37"/>
  </w:num>
  <w:num w:numId="13">
    <w:abstractNumId w:val="35"/>
  </w:num>
  <w:num w:numId="14">
    <w:abstractNumId w:val="7"/>
  </w:num>
  <w:num w:numId="15">
    <w:abstractNumId w:val="19"/>
  </w:num>
  <w:num w:numId="16">
    <w:abstractNumId w:val="23"/>
  </w:num>
  <w:num w:numId="17">
    <w:abstractNumId w:val="31"/>
  </w:num>
  <w:num w:numId="18">
    <w:abstractNumId w:val="5"/>
  </w:num>
  <w:num w:numId="19">
    <w:abstractNumId w:val="51"/>
  </w:num>
  <w:num w:numId="20">
    <w:abstractNumId w:val="30"/>
  </w:num>
  <w:num w:numId="21">
    <w:abstractNumId w:val="21"/>
  </w:num>
  <w:num w:numId="22">
    <w:abstractNumId w:val="13"/>
  </w:num>
  <w:num w:numId="23">
    <w:abstractNumId w:val="28"/>
  </w:num>
  <w:num w:numId="24">
    <w:abstractNumId w:val="41"/>
  </w:num>
  <w:num w:numId="25">
    <w:abstractNumId w:val="18"/>
  </w:num>
  <w:num w:numId="26">
    <w:abstractNumId w:val="34"/>
  </w:num>
  <w:num w:numId="27">
    <w:abstractNumId w:val="3"/>
  </w:num>
  <w:num w:numId="28">
    <w:abstractNumId w:val="38"/>
  </w:num>
  <w:num w:numId="29">
    <w:abstractNumId w:val="6"/>
  </w:num>
  <w:num w:numId="30">
    <w:abstractNumId w:val="17"/>
  </w:num>
  <w:num w:numId="31">
    <w:abstractNumId w:val="29"/>
  </w:num>
  <w:num w:numId="32">
    <w:abstractNumId w:val="45"/>
  </w:num>
  <w:num w:numId="33">
    <w:abstractNumId w:val="22"/>
  </w:num>
  <w:num w:numId="34">
    <w:abstractNumId w:val="32"/>
  </w:num>
  <w:num w:numId="35">
    <w:abstractNumId w:val="26"/>
  </w:num>
  <w:num w:numId="36">
    <w:abstractNumId w:val="9"/>
  </w:num>
  <w:num w:numId="37">
    <w:abstractNumId w:val="14"/>
  </w:num>
  <w:num w:numId="38">
    <w:abstractNumId w:val="2"/>
  </w:num>
  <w:num w:numId="39">
    <w:abstractNumId w:val="12"/>
  </w:num>
  <w:num w:numId="40">
    <w:abstractNumId w:val="15"/>
  </w:num>
  <w:num w:numId="41">
    <w:abstractNumId w:val="40"/>
  </w:num>
  <w:num w:numId="42">
    <w:abstractNumId w:val="43"/>
  </w:num>
  <w:num w:numId="43">
    <w:abstractNumId w:val="0"/>
  </w:num>
  <w:num w:numId="44">
    <w:abstractNumId w:val="36"/>
  </w:num>
  <w:num w:numId="45">
    <w:abstractNumId w:val="27"/>
  </w:num>
  <w:num w:numId="46">
    <w:abstractNumId w:val="49"/>
  </w:num>
  <w:num w:numId="47">
    <w:abstractNumId w:val="39"/>
  </w:num>
  <w:num w:numId="48">
    <w:abstractNumId w:val="44"/>
  </w:num>
  <w:num w:numId="49">
    <w:abstractNumId w:val="11"/>
  </w:num>
  <w:num w:numId="50">
    <w:abstractNumId w:val="4"/>
  </w:num>
  <w:num w:numId="51">
    <w:abstractNumId w:val="10"/>
  </w:num>
  <w:num w:numId="52">
    <w:abstractNumId w:val="20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Freire">
    <w15:presenceInfo w15:providerId="Windows Live" w15:userId="745512a485266786"/>
  </w15:person>
  <w15:person w15:author="Nuno Morgado">
    <w15:presenceInfo w15:providerId="Windows Live" w15:userId="2ba72294-7a36-4b34-92a7-a854633de57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B"/>
    <w:rsid w:val="000039E4"/>
    <w:rsid w:val="00010946"/>
    <w:rsid w:val="000263B0"/>
    <w:rsid w:val="00026606"/>
    <w:rsid w:val="00030271"/>
    <w:rsid w:val="00030813"/>
    <w:rsid w:val="00030D22"/>
    <w:rsid w:val="00037EEB"/>
    <w:rsid w:val="00041AC7"/>
    <w:rsid w:val="00045722"/>
    <w:rsid w:val="00046343"/>
    <w:rsid w:val="000524D5"/>
    <w:rsid w:val="0006504D"/>
    <w:rsid w:val="00074677"/>
    <w:rsid w:val="00085903"/>
    <w:rsid w:val="000A2422"/>
    <w:rsid w:val="000A7D58"/>
    <w:rsid w:val="000A7EAA"/>
    <w:rsid w:val="000B0C08"/>
    <w:rsid w:val="000B0D63"/>
    <w:rsid w:val="000B56FE"/>
    <w:rsid w:val="000C6A29"/>
    <w:rsid w:val="000C7363"/>
    <w:rsid w:val="000C7C60"/>
    <w:rsid w:val="000D308A"/>
    <w:rsid w:val="000D6497"/>
    <w:rsid w:val="000E1276"/>
    <w:rsid w:val="000E1A50"/>
    <w:rsid w:val="000E27C9"/>
    <w:rsid w:val="000E2E4E"/>
    <w:rsid w:val="000E2EA5"/>
    <w:rsid w:val="000E63EE"/>
    <w:rsid w:val="000E755E"/>
    <w:rsid w:val="00104DD7"/>
    <w:rsid w:val="00110321"/>
    <w:rsid w:val="001229BF"/>
    <w:rsid w:val="00123B38"/>
    <w:rsid w:val="0012425D"/>
    <w:rsid w:val="00132077"/>
    <w:rsid w:val="0013394F"/>
    <w:rsid w:val="00133D3D"/>
    <w:rsid w:val="00135348"/>
    <w:rsid w:val="0013784D"/>
    <w:rsid w:val="0014369D"/>
    <w:rsid w:val="00153C53"/>
    <w:rsid w:val="00154927"/>
    <w:rsid w:val="0016012F"/>
    <w:rsid w:val="001645CC"/>
    <w:rsid w:val="00171BCE"/>
    <w:rsid w:val="00171F87"/>
    <w:rsid w:val="0017285E"/>
    <w:rsid w:val="00175359"/>
    <w:rsid w:val="0017708F"/>
    <w:rsid w:val="00180AA2"/>
    <w:rsid w:val="00185882"/>
    <w:rsid w:val="00186A4B"/>
    <w:rsid w:val="00186C6C"/>
    <w:rsid w:val="0019060E"/>
    <w:rsid w:val="00194B81"/>
    <w:rsid w:val="001A031B"/>
    <w:rsid w:val="001A20B8"/>
    <w:rsid w:val="001A76D2"/>
    <w:rsid w:val="001B342A"/>
    <w:rsid w:val="001B5868"/>
    <w:rsid w:val="001B77FB"/>
    <w:rsid w:val="001C033A"/>
    <w:rsid w:val="001C0A85"/>
    <w:rsid w:val="001C319A"/>
    <w:rsid w:val="001C5918"/>
    <w:rsid w:val="001C69C0"/>
    <w:rsid w:val="001D5C86"/>
    <w:rsid w:val="001E1755"/>
    <w:rsid w:val="001E2A21"/>
    <w:rsid w:val="001E380D"/>
    <w:rsid w:val="001E44FE"/>
    <w:rsid w:val="001F0073"/>
    <w:rsid w:val="001F19DB"/>
    <w:rsid w:val="001F291C"/>
    <w:rsid w:val="001F5DDE"/>
    <w:rsid w:val="001F6C73"/>
    <w:rsid w:val="00200F7C"/>
    <w:rsid w:val="0021136F"/>
    <w:rsid w:val="0021171B"/>
    <w:rsid w:val="00213FBB"/>
    <w:rsid w:val="00221E8F"/>
    <w:rsid w:val="00227BA7"/>
    <w:rsid w:val="0023148B"/>
    <w:rsid w:val="00232ACC"/>
    <w:rsid w:val="00234484"/>
    <w:rsid w:val="002365E1"/>
    <w:rsid w:val="00237C1F"/>
    <w:rsid w:val="00247D3D"/>
    <w:rsid w:val="002518C8"/>
    <w:rsid w:val="002562DA"/>
    <w:rsid w:val="00256CF3"/>
    <w:rsid w:val="00260FA5"/>
    <w:rsid w:val="00263640"/>
    <w:rsid w:val="00273C40"/>
    <w:rsid w:val="00273F8C"/>
    <w:rsid w:val="00277E40"/>
    <w:rsid w:val="0029008E"/>
    <w:rsid w:val="00290E71"/>
    <w:rsid w:val="00296D9E"/>
    <w:rsid w:val="002A51D3"/>
    <w:rsid w:val="002A59DD"/>
    <w:rsid w:val="002A5AC3"/>
    <w:rsid w:val="002B36C2"/>
    <w:rsid w:val="002B418D"/>
    <w:rsid w:val="002B58E4"/>
    <w:rsid w:val="002B70A1"/>
    <w:rsid w:val="002D025C"/>
    <w:rsid w:val="002D10A9"/>
    <w:rsid w:val="002D1AA5"/>
    <w:rsid w:val="002D2C38"/>
    <w:rsid w:val="002D7D5B"/>
    <w:rsid w:val="002E19C4"/>
    <w:rsid w:val="002E2267"/>
    <w:rsid w:val="002E2400"/>
    <w:rsid w:val="002E5359"/>
    <w:rsid w:val="002F1899"/>
    <w:rsid w:val="002F3642"/>
    <w:rsid w:val="002F5AC5"/>
    <w:rsid w:val="003027A5"/>
    <w:rsid w:val="00305635"/>
    <w:rsid w:val="00307663"/>
    <w:rsid w:val="00312A82"/>
    <w:rsid w:val="003158E4"/>
    <w:rsid w:val="00316152"/>
    <w:rsid w:val="0031798C"/>
    <w:rsid w:val="00334321"/>
    <w:rsid w:val="003351E1"/>
    <w:rsid w:val="00335642"/>
    <w:rsid w:val="00335A3F"/>
    <w:rsid w:val="003407D3"/>
    <w:rsid w:val="00340836"/>
    <w:rsid w:val="003420F1"/>
    <w:rsid w:val="0034335B"/>
    <w:rsid w:val="0034791D"/>
    <w:rsid w:val="0035105B"/>
    <w:rsid w:val="00364907"/>
    <w:rsid w:val="003663FE"/>
    <w:rsid w:val="00370D32"/>
    <w:rsid w:val="00380F25"/>
    <w:rsid w:val="00382567"/>
    <w:rsid w:val="00382ED1"/>
    <w:rsid w:val="00385361"/>
    <w:rsid w:val="003858D4"/>
    <w:rsid w:val="00385A60"/>
    <w:rsid w:val="00385F4C"/>
    <w:rsid w:val="003874AB"/>
    <w:rsid w:val="003910D3"/>
    <w:rsid w:val="00392BCC"/>
    <w:rsid w:val="00393727"/>
    <w:rsid w:val="00394AFD"/>
    <w:rsid w:val="00396408"/>
    <w:rsid w:val="003A0E56"/>
    <w:rsid w:val="003A2809"/>
    <w:rsid w:val="003A3A99"/>
    <w:rsid w:val="003A6701"/>
    <w:rsid w:val="003B562F"/>
    <w:rsid w:val="003B7896"/>
    <w:rsid w:val="003C535D"/>
    <w:rsid w:val="003D1F8C"/>
    <w:rsid w:val="003D36F2"/>
    <w:rsid w:val="003F3B5E"/>
    <w:rsid w:val="00400365"/>
    <w:rsid w:val="00401DD5"/>
    <w:rsid w:val="00410E8F"/>
    <w:rsid w:val="00416C46"/>
    <w:rsid w:val="004178D8"/>
    <w:rsid w:val="004178F5"/>
    <w:rsid w:val="00417DBD"/>
    <w:rsid w:val="0042294A"/>
    <w:rsid w:val="0042617B"/>
    <w:rsid w:val="00426C53"/>
    <w:rsid w:val="00433ED2"/>
    <w:rsid w:val="00441EC9"/>
    <w:rsid w:val="00447A1E"/>
    <w:rsid w:val="004578DB"/>
    <w:rsid w:val="00457C37"/>
    <w:rsid w:val="004623A8"/>
    <w:rsid w:val="004657C0"/>
    <w:rsid w:val="00473800"/>
    <w:rsid w:val="00475141"/>
    <w:rsid w:val="004832CD"/>
    <w:rsid w:val="0049000D"/>
    <w:rsid w:val="00493705"/>
    <w:rsid w:val="00495915"/>
    <w:rsid w:val="00495EFB"/>
    <w:rsid w:val="00497996"/>
    <w:rsid w:val="004A2FB6"/>
    <w:rsid w:val="004B377D"/>
    <w:rsid w:val="004B66EE"/>
    <w:rsid w:val="004C1634"/>
    <w:rsid w:val="004C47D4"/>
    <w:rsid w:val="004C5C42"/>
    <w:rsid w:val="004C6B00"/>
    <w:rsid w:val="004D744B"/>
    <w:rsid w:val="004E5057"/>
    <w:rsid w:val="004E52D8"/>
    <w:rsid w:val="004F3FAC"/>
    <w:rsid w:val="004F66C3"/>
    <w:rsid w:val="005046C6"/>
    <w:rsid w:val="0051065F"/>
    <w:rsid w:val="00510D12"/>
    <w:rsid w:val="00515F36"/>
    <w:rsid w:val="005207AA"/>
    <w:rsid w:val="00522815"/>
    <w:rsid w:val="00524039"/>
    <w:rsid w:val="005266BA"/>
    <w:rsid w:val="005271F8"/>
    <w:rsid w:val="005348F1"/>
    <w:rsid w:val="005413DA"/>
    <w:rsid w:val="005429D3"/>
    <w:rsid w:val="00547927"/>
    <w:rsid w:val="00551695"/>
    <w:rsid w:val="005522DF"/>
    <w:rsid w:val="005533FE"/>
    <w:rsid w:val="00555306"/>
    <w:rsid w:val="005578FF"/>
    <w:rsid w:val="00563C4D"/>
    <w:rsid w:val="00570501"/>
    <w:rsid w:val="00572642"/>
    <w:rsid w:val="00577362"/>
    <w:rsid w:val="00583329"/>
    <w:rsid w:val="00594B39"/>
    <w:rsid w:val="005A2332"/>
    <w:rsid w:val="005A2481"/>
    <w:rsid w:val="005A2D51"/>
    <w:rsid w:val="005A7CC9"/>
    <w:rsid w:val="005B5032"/>
    <w:rsid w:val="005B644D"/>
    <w:rsid w:val="005B7999"/>
    <w:rsid w:val="005C15AA"/>
    <w:rsid w:val="005D0F07"/>
    <w:rsid w:val="005D181A"/>
    <w:rsid w:val="005D76DF"/>
    <w:rsid w:val="005E1D56"/>
    <w:rsid w:val="005E33D7"/>
    <w:rsid w:val="005F009F"/>
    <w:rsid w:val="005F036F"/>
    <w:rsid w:val="005F2A48"/>
    <w:rsid w:val="005F6213"/>
    <w:rsid w:val="00601A0B"/>
    <w:rsid w:val="00607FED"/>
    <w:rsid w:val="006147E8"/>
    <w:rsid w:val="0061491A"/>
    <w:rsid w:val="00616A73"/>
    <w:rsid w:val="00621272"/>
    <w:rsid w:val="0062228E"/>
    <w:rsid w:val="00631433"/>
    <w:rsid w:val="00631DCF"/>
    <w:rsid w:val="00637134"/>
    <w:rsid w:val="00641A3A"/>
    <w:rsid w:val="00644ED4"/>
    <w:rsid w:val="006451D1"/>
    <w:rsid w:val="0064740B"/>
    <w:rsid w:val="00647FFB"/>
    <w:rsid w:val="006543DA"/>
    <w:rsid w:val="006554EE"/>
    <w:rsid w:val="006556B9"/>
    <w:rsid w:val="0065580A"/>
    <w:rsid w:val="0066795C"/>
    <w:rsid w:val="00670950"/>
    <w:rsid w:val="006709E1"/>
    <w:rsid w:val="00673D50"/>
    <w:rsid w:val="00681272"/>
    <w:rsid w:val="006817B3"/>
    <w:rsid w:val="00685558"/>
    <w:rsid w:val="0068600F"/>
    <w:rsid w:val="006913E9"/>
    <w:rsid w:val="00694881"/>
    <w:rsid w:val="006A1688"/>
    <w:rsid w:val="006A1BC7"/>
    <w:rsid w:val="006B1541"/>
    <w:rsid w:val="006B6FCC"/>
    <w:rsid w:val="006B70A5"/>
    <w:rsid w:val="006B7662"/>
    <w:rsid w:val="006C0D59"/>
    <w:rsid w:val="006C266A"/>
    <w:rsid w:val="006D2B6F"/>
    <w:rsid w:val="006D51F8"/>
    <w:rsid w:val="006E004A"/>
    <w:rsid w:val="006E5631"/>
    <w:rsid w:val="006E6003"/>
    <w:rsid w:val="006F24A6"/>
    <w:rsid w:val="006F412F"/>
    <w:rsid w:val="007014C4"/>
    <w:rsid w:val="007036C3"/>
    <w:rsid w:val="007037FA"/>
    <w:rsid w:val="00704EAF"/>
    <w:rsid w:val="00707D19"/>
    <w:rsid w:val="0071115C"/>
    <w:rsid w:val="00711F2B"/>
    <w:rsid w:val="007128C8"/>
    <w:rsid w:val="007137BD"/>
    <w:rsid w:val="0071433B"/>
    <w:rsid w:val="00715A2A"/>
    <w:rsid w:val="00715E29"/>
    <w:rsid w:val="00717067"/>
    <w:rsid w:val="00721459"/>
    <w:rsid w:val="0072302F"/>
    <w:rsid w:val="00723296"/>
    <w:rsid w:val="00725C7B"/>
    <w:rsid w:val="00733F9A"/>
    <w:rsid w:val="0073498B"/>
    <w:rsid w:val="007351AE"/>
    <w:rsid w:val="00742EA0"/>
    <w:rsid w:val="007445F1"/>
    <w:rsid w:val="00745F2F"/>
    <w:rsid w:val="0075027E"/>
    <w:rsid w:val="00756030"/>
    <w:rsid w:val="007561FA"/>
    <w:rsid w:val="00756282"/>
    <w:rsid w:val="007573FE"/>
    <w:rsid w:val="00763023"/>
    <w:rsid w:val="00763B09"/>
    <w:rsid w:val="0076568F"/>
    <w:rsid w:val="00770A0A"/>
    <w:rsid w:val="00777F3F"/>
    <w:rsid w:val="00781B18"/>
    <w:rsid w:val="00786D06"/>
    <w:rsid w:val="00790C4C"/>
    <w:rsid w:val="0079138F"/>
    <w:rsid w:val="00795680"/>
    <w:rsid w:val="007B3EBD"/>
    <w:rsid w:val="007B5B7C"/>
    <w:rsid w:val="007C12F6"/>
    <w:rsid w:val="007C2A38"/>
    <w:rsid w:val="007C70FA"/>
    <w:rsid w:val="007D3F87"/>
    <w:rsid w:val="007D6A71"/>
    <w:rsid w:val="007E14C2"/>
    <w:rsid w:val="007E199A"/>
    <w:rsid w:val="007E272E"/>
    <w:rsid w:val="007E31F0"/>
    <w:rsid w:val="007E4C8B"/>
    <w:rsid w:val="007E5621"/>
    <w:rsid w:val="007F5F7F"/>
    <w:rsid w:val="007F64AF"/>
    <w:rsid w:val="00814221"/>
    <w:rsid w:val="00817F5B"/>
    <w:rsid w:val="008205D5"/>
    <w:rsid w:val="00832BB3"/>
    <w:rsid w:val="00840526"/>
    <w:rsid w:val="008442EC"/>
    <w:rsid w:val="008523D0"/>
    <w:rsid w:val="0085319D"/>
    <w:rsid w:val="00853933"/>
    <w:rsid w:val="00854DD3"/>
    <w:rsid w:val="00856E10"/>
    <w:rsid w:val="008613E3"/>
    <w:rsid w:val="00861ED4"/>
    <w:rsid w:val="008639DB"/>
    <w:rsid w:val="008657CE"/>
    <w:rsid w:val="00865D4F"/>
    <w:rsid w:val="0087105A"/>
    <w:rsid w:val="0087470E"/>
    <w:rsid w:val="00880FA3"/>
    <w:rsid w:val="00887A8E"/>
    <w:rsid w:val="008965E2"/>
    <w:rsid w:val="008976B2"/>
    <w:rsid w:val="008A40B2"/>
    <w:rsid w:val="008A4812"/>
    <w:rsid w:val="008B0367"/>
    <w:rsid w:val="008B7B47"/>
    <w:rsid w:val="008C3500"/>
    <w:rsid w:val="008C3CF2"/>
    <w:rsid w:val="008C5EDB"/>
    <w:rsid w:val="008D0C31"/>
    <w:rsid w:val="008D6447"/>
    <w:rsid w:val="008D7BDD"/>
    <w:rsid w:val="008E36CA"/>
    <w:rsid w:val="008E414F"/>
    <w:rsid w:val="008F46D6"/>
    <w:rsid w:val="008F4A50"/>
    <w:rsid w:val="008F6C28"/>
    <w:rsid w:val="00902EFD"/>
    <w:rsid w:val="0090367C"/>
    <w:rsid w:val="0090769D"/>
    <w:rsid w:val="0091034C"/>
    <w:rsid w:val="00921FC9"/>
    <w:rsid w:val="0092240C"/>
    <w:rsid w:val="00922AE5"/>
    <w:rsid w:val="00926413"/>
    <w:rsid w:val="0092793C"/>
    <w:rsid w:val="00940F97"/>
    <w:rsid w:val="00943B59"/>
    <w:rsid w:val="0094444C"/>
    <w:rsid w:val="009449EB"/>
    <w:rsid w:val="00952882"/>
    <w:rsid w:val="009559CB"/>
    <w:rsid w:val="00956A85"/>
    <w:rsid w:val="00961BE9"/>
    <w:rsid w:val="00962727"/>
    <w:rsid w:val="009628EE"/>
    <w:rsid w:val="0096559A"/>
    <w:rsid w:val="00966A8E"/>
    <w:rsid w:val="0097056B"/>
    <w:rsid w:val="00970B09"/>
    <w:rsid w:val="00972920"/>
    <w:rsid w:val="009736E2"/>
    <w:rsid w:val="00976DC9"/>
    <w:rsid w:val="00984EC2"/>
    <w:rsid w:val="00993CB1"/>
    <w:rsid w:val="00994944"/>
    <w:rsid w:val="009A181F"/>
    <w:rsid w:val="009B0BB1"/>
    <w:rsid w:val="009B2431"/>
    <w:rsid w:val="009B2558"/>
    <w:rsid w:val="009C1E51"/>
    <w:rsid w:val="009D11B7"/>
    <w:rsid w:val="009D5185"/>
    <w:rsid w:val="009D52A7"/>
    <w:rsid w:val="009D7652"/>
    <w:rsid w:val="009F169E"/>
    <w:rsid w:val="009F1E03"/>
    <w:rsid w:val="009F1F15"/>
    <w:rsid w:val="009F26B5"/>
    <w:rsid w:val="00A00DE0"/>
    <w:rsid w:val="00A03512"/>
    <w:rsid w:val="00A23211"/>
    <w:rsid w:val="00A23225"/>
    <w:rsid w:val="00A24C84"/>
    <w:rsid w:val="00A27AA5"/>
    <w:rsid w:val="00A3420D"/>
    <w:rsid w:val="00A36567"/>
    <w:rsid w:val="00A41545"/>
    <w:rsid w:val="00A41A81"/>
    <w:rsid w:val="00A54445"/>
    <w:rsid w:val="00A62F5A"/>
    <w:rsid w:val="00A65C7B"/>
    <w:rsid w:val="00A66526"/>
    <w:rsid w:val="00A66552"/>
    <w:rsid w:val="00A7460D"/>
    <w:rsid w:val="00A757B1"/>
    <w:rsid w:val="00A76E01"/>
    <w:rsid w:val="00A81C2D"/>
    <w:rsid w:val="00A8243D"/>
    <w:rsid w:val="00A86163"/>
    <w:rsid w:val="00A9065C"/>
    <w:rsid w:val="00A90901"/>
    <w:rsid w:val="00A933DE"/>
    <w:rsid w:val="00A97568"/>
    <w:rsid w:val="00AA0FC4"/>
    <w:rsid w:val="00AA11E9"/>
    <w:rsid w:val="00AA2258"/>
    <w:rsid w:val="00AA683A"/>
    <w:rsid w:val="00AA7F24"/>
    <w:rsid w:val="00AB3CF8"/>
    <w:rsid w:val="00AB74F2"/>
    <w:rsid w:val="00AB7D84"/>
    <w:rsid w:val="00AC31A6"/>
    <w:rsid w:val="00AC6463"/>
    <w:rsid w:val="00AC6621"/>
    <w:rsid w:val="00AD2C87"/>
    <w:rsid w:val="00AD34C0"/>
    <w:rsid w:val="00AD7A11"/>
    <w:rsid w:val="00AE0193"/>
    <w:rsid w:val="00AE7F14"/>
    <w:rsid w:val="00AF4A6B"/>
    <w:rsid w:val="00AF5149"/>
    <w:rsid w:val="00AF710E"/>
    <w:rsid w:val="00B00593"/>
    <w:rsid w:val="00B01678"/>
    <w:rsid w:val="00B038A6"/>
    <w:rsid w:val="00B04A55"/>
    <w:rsid w:val="00B050C7"/>
    <w:rsid w:val="00B0577F"/>
    <w:rsid w:val="00B05860"/>
    <w:rsid w:val="00B07D6C"/>
    <w:rsid w:val="00B155A6"/>
    <w:rsid w:val="00B23317"/>
    <w:rsid w:val="00B23ED4"/>
    <w:rsid w:val="00B24654"/>
    <w:rsid w:val="00B24827"/>
    <w:rsid w:val="00B311DF"/>
    <w:rsid w:val="00B32D21"/>
    <w:rsid w:val="00B366C8"/>
    <w:rsid w:val="00B45931"/>
    <w:rsid w:val="00B465E0"/>
    <w:rsid w:val="00B52F2E"/>
    <w:rsid w:val="00B54AE9"/>
    <w:rsid w:val="00B57668"/>
    <w:rsid w:val="00B61FA2"/>
    <w:rsid w:val="00B65E78"/>
    <w:rsid w:val="00B73C56"/>
    <w:rsid w:val="00B910A5"/>
    <w:rsid w:val="00B91479"/>
    <w:rsid w:val="00B972EB"/>
    <w:rsid w:val="00BA3964"/>
    <w:rsid w:val="00BA3C62"/>
    <w:rsid w:val="00BB0D0B"/>
    <w:rsid w:val="00BC1F9C"/>
    <w:rsid w:val="00BC3FFF"/>
    <w:rsid w:val="00BC6664"/>
    <w:rsid w:val="00BC7201"/>
    <w:rsid w:val="00BD48C9"/>
    <w:rsid w:val="00BD67DE"/>
    <w:rsid w:val="00BE29FE"/>
    <w:rsid w:val="00BE42DE"/>
    <w:rsid w:val="00BE50FD"/>
    <w:rsid w:val="00BF4732"/>
    <w:rsid w:val="00BF5DC2"/>
    <w:rsid w:val="00C05255"/>
    <w:rsid w:val="00C10B79"/>
    <w:rsid w:val="00C1419B"/>
    <w:rsid w:val="00C16C37"/>
    <w:rsid w:val="00C2109E"/>
    <w:rsid w:val="00C222FD"/>
    <w:rsid w:val="00C255AE"/>
    <w:rsid w:val="00C270CF"/>
    <w:rsid w:val="00C37728"/>
    <w:rsid w:val="00C37FC0"/>
    <w:rsid w:val="00C42898"/>
    <w:rsid w:val="00C443F3"/>
    <w:rsid w:val="00C4794D"/>
    <w:rsid w:val="00C62206"/>
    <w:rsid w:val="00C62C6A"/>
    <w:rsid w:val="00C71B50"/>
    <w:rsid w:val="00C720B3"/>
    <w:rsid w:val="00C769CB"/>
    <w:rsid w:val="00C80A34"/>
    <w:rsid w:val="00C878CB"/>
    <w:rsid w:val="00C91B76"/>
    <w:rsid w:val="00CA0503"/>
    <w:rsid w:val="00CA0F01"/>
    <w:rsid w:val="00CA1AD8"/>
    <w:rsid w:val="00CA2F7C"/>
    <w:rsid w:val="00CA391D"/>
    <w:rsid w:val="00CA62E8"/>
    <w:rsid w:val="00CA75F3"/>
    <w:rsid w:val="00CB0EE7"/>
    <w:rsid w:val="00CB2B3B"/>
    <w:rsid w:val="00CB3243"/>
    <w:rsid w:val="00CB6602"/>
    <w:rsid w:val="00CC0CE5"/>
    <w:rsid w:val="00CC21BA"/>
    <w:rsid w:val="00CC23E7"/>
    <w:rsid w:val="00CC5FEC"/>
    <w:rsid w:val="00CD448B"/>
    <w:rsid w:val="00CD50B0"/>
    <w:rsid w:val="00CE03F0"/>
    <w:rsid w:val="00CE2052"/>
    <w:rsid w:val="00CE27A8"/>
    <w:rsid w:val="00CE4E43"/>
    <w:rsid w:val="00CE5677"/>
    <w:rsid w:val="00CF2ABD"/>
    <w:rsid w:val="00CF4467"/>
    <w:rsid w:val="00CF5BB7"/>
    <w:rsid w:val="00CF71E0"/>
    <w:rsid w:val="00CF7CE6"/>
    <w:rsid w:val="00D06C67"/>
    <w:rsid w:val="00D14E7D"/>
    <w:rsid w:val="00D16FDD"/>
    <w:rsid w:val="00D17682"/>
    <w:rsid w:val="00D177C7"/>
    <w:rsid w:val="00D2423B"/>
    <w:rsid w:val="00D2443C"/>
    <w:rsid w:val="00D24B44"/>
    <w:rsid w:val="00D31349"/>
    <w:rsid w:val="00D32D7F"/>
    <w:rsid w:val="00D34106"/>
    <w:rsid w:val="00D358AE"/>
    <w:rsid w:val="00D41B7D"/>
    <w:rsid w:val="00D431EA"/>
    <w:rsid w:val="00D45193"/>
    <w:rsid w:val="00D4702A"/>
    <w:rsid w:val="00D51771"/>
    <w:rsid w:val="00D62A55"/>
    <w:rsid w:val="00D655AC"/>
    <w:rsid w:val="00D73BE6"/>
    <w:rsid w:val="00D74E6C"/>
    <w:rsid w:val="00D83FA7"/>
    <w:rsid w:val="00D844FF"/>
    <w:rsid w:val="00D84C00"/>
    <w:rsid w:val="00D90A57"/>
    <w:rsid w:val="00DA0DA3"/>
    <w:rsid w:val="00DA3A6B"/>
    <w:rsid w:val="00DA52BD"/>
    <w:rsid w:val="00DA5EC8"/>
    <w:rsid w:val="00DA6256"/>
    <w:rsid w:val="00DA6608"/>
    <w:rsid w:val="00DB4431"/>
    <w:rsid w:val="00DB47AB"/>
    <w:rsid w:val="00DB6842"/>
    <w:rsid w:val="00DB75E3"/>
    <w:rsid w:val="00DC393A"/>
    <w:rsid w:val="00DE0120"/>
    <w:rsid w:val="00DE1F71"/>
    <w:rsid w:val="00DF28F5"/>
    <w:rsid w:val="00E001C6"/>
    <w:rsid w:val="00E0365F"/>
    <w:rsid w:val="00E063AB"/>
    <w:rsid w:val="00E11BA3"/>
    <w:rsid w:val="00E16DC8"/>
    <w:rsid w:val="00E1768F"/>
    <w:rsid w:val="00E26E50"/>
    <w:rsid w:val="00E26EF4"/>
    <w:rsid w:val="00E34D91"/>
    <w:rsid w:val="00E360DF"/>
    <w:rsid w:val="00E37A9F"/>
    <w:rsid w:val="00E4393D"/>
    <w:rsid w:val="00E46970"/>
    <w:rsid w:val="00E47503"/>
    <w:rsid w:val="00E51B78"/>
    <w:rsid w:val="00E52C5F"/>
    <w:rsid w:val="00E5530F"/>
    <w:rsid w:val="00E61C53"/>
    <w:rsid w:val="00E62004"/>
    <w:rsid w:val="00E664A4"/>
    <w:rsid w:val="00E7080F"/>
    <w:rsid w:val="00E7206C"/>
    <w:rsid w:val="00E75A2B"/>
    <w:rsid w:val="00E808DB"/>
    <w:rsid w:val="00E8240F"/>
    <w:rsid w:val="00E82F55"/>
    <w:rsid w:val="00EA10C6"/>
    <w:rsid w:val="00EB384E"/>
    <w:rsid w:val="00EB390D"/>
    <w:rsid w:val="00EB4400"/>
    <w:rsid w:val="00EB4645"/>
    <w:rsid w:val="00EC7422"/>
    <w:rsid w:val="00ED1EF9"/>
    <w:rsid w:val="00ED234C"/>
    <w:rsid w:val="00ED4377"/>
    <w:rsid w:val="00ED7021"/>
    <w:rsid w:val="00EE64F0"/>
    <w:rsid w:val="00EE7E85"/>
    <w:rsid w:val="00EF496E"/>
    <w:rsid w:val="00F12673"/>
    <w:rsid w:val="00F13595"/>
    <w:rsid w:val="00F143B8"/>
    <w:rsid w:val="00F207FB"/>
    <w:rsid w:val="00F2351F"/>
    <w:rsid w:val="00F32F4C"/>
    <w:rsid w:val="00F377C5"/>
    <w:rsid w:val="00F37ACB"/>
    <w:rsid w:val="00F60CE1"/>
    <w:rsid w:val="00F61007"/>
    <w:rsid w:val="00F63D12"/>
    <w:rsid w:val="00F65484"/>
    <w:rsid w:val="00F66E63"/>
    <w:rsid w:val="00F71129"/>
    <w:rsid w:val="00F74097"/>
    <w:rsid w:val="00F740F0"/>
    <w:rsid w:val="00F74BF5"/>
    <w:rsid w:val="00F75B7E"/>
    <w:rsid w:val="00F75C6C"/>
    <w:rsid w:val="00F8264D"/>
    <w:rsid w:val="00F82A34"/>
    <w:rsid w:val="00F84211"/>
    <w:rsid w:val="00F851C5"/>
    <w:rsid w:val="00F8557A"/>
    <w:rsid w:val="00F91FC6"/>
    <w:rsid w:val="00F921E7"/>
    <w:rsid w:val="00F92ED1"/>
    <w:rsid w:val="00F95957"/>
    <w:rsid w:val="00F973AD"/>
    <w:rsid w:val="00FA7295"/>
    <w:rsid w:val="00FB4147"/>
    <w:rsid w:val="00FB5315"/>
    <w:rsid w:val="00FB558A"/>
    <w:rsid w:val="00FB5C79"/>
    <w:rsid w:val="00FC0729"/>
    <w:rsid w:val="00FC67BD"/>
    <w:rsid w:val="00FD1F12"/>
    <w:rsid w:val="00FD59DF"/>
    <w:rsid w:val="00FE22A4"/>
    <w:rsid w:val="00FF3FEB"/>
    <w:rsid w:val="00FF72DC"/>
    <w:rsid w:val="4C3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52917"/>
  <w15:chartTrackingRefBased/>
  <w15:docId w15:val="{4842B906-E9C8-9345-AD3C-B2E6440CF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52BD"/>
    <w:pPr>
      <w:spacing w:line="27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52BD"/>
    <w:pPr>
      <w:keepNext/>
      <w:keepLines/>
      <w:spacing w:before="240" w:after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0C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D2423B"/>
    <w:pPr>
      <w:tabs>
        <w:tab w:val="center" w:pos="4680"/>
        <w:tab w:val="right" w:pos="9360"/>
      </w:tabs>
    </w:pPr>
  </w:style>
  <w:style w:type="character" w:styleId="CabealhoCarter" w:customStyle="1">
    <w:name w:val="Cabeçalho Caráter"/>
    <w:basedOn w:val="Tipodeletrapredefinidodopargrafo"/>
    <w:link w:val="Cabealho"/>
    <w:rsid w:val="00D2423B"/>
  </w:style>
  <w:style w:type="paragraph" w:styleId="Rodap">
    <w:name w:val="footer"/>
    <w:basedOn w:val="Normal"/>
    <w:link w:val="RodapCarter"/>
    <w:uiPriority w:val="99"/>
    <w:unhideWhenUsed/>
    <w:rsid w:val="00D2423B"/>
    <w:pPr>
      <w:tabs>
        <w:tab w:val="center" w:pos="4680"/>
        <w:tab w:val="right" w:pos="936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D2423B"/>
  </w:style>
  <w:style w:type="character" w:styleId="Nmerodepgina">
    <w:name w:val="page number"/>
    <w:basedOn w:val="Tipodeletrapredefinidodopargrafo"/>
    <w:uiPriority w:val="99"/>
    <w:semiHidden/>
    <w:unhideWhenUsed/>
    <w:rsid w:val="00D2423B"/>
  </w:style>
  <w:style w:type="character" w:styleId="Ttulo1Carter" w:customStyle="1">
    <w:name w:val="Título 1 Caráter"/>
    <w:basedOn w:val="Tipodeletrapredefinidodopargrafo"/>
    <w:link w:val="Ttulo1"/>
    <w:uiPriority w:val="9"/>
    <w:rsid w:val="00DA52B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41A8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1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790C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1F1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9F1F15"/>
    <w:rPr>
      <w:rFonts w:ascii="Times New Roman" w:hAnsi="Times New Roman" w:cs="Times New Roman"/>
      <w:sz w:val="18"/>
      <w:szCs w:val="18"/>
    </w:rPr>
  </w:style>
  <w:style w:type="paragraph" w:styleId="Corpodetexto">
    <w:name w:val="Body Text"/>
    <w:basedOn w:val="Normal"/>
    <w:link w:val="CorpodetextoCarter"/>
    <w:rsid w:val="00A933DE"/>
    <w:pPr>
      <w:spacing w:after="120" w:line="240" w:lineRule="auto"/>
      <w:jc w:val="left"/>
    </w:pPr>
    <w:rPr>
      <w:rFonts w:ascii="Times New Roman" w:hAnsi="Times New Roman" w:eastAsia="Times New Roman" w:cs="Times New Roman"/>
      <w:lang w:val="pt-PT" w:eastAsia="pt-PT"/>
    </w:rPr>
  </w:style>
  <w:style w:type="character" w:styleId="CorpodetextoCarter" w:customStyle="1">
    <w:name w:val="Corpo de texto Caráter"/>
    <w:basedOn w:val="Tipodeletrapredefinidodopargrafo"/>
    <w:link w:val="Corpodetexto"/>
    <w:rsid w:val="00A933DE"/>
    <w:rPr>
      <w:rFonts w:ascii="Times New Roman" w:hAnsi="Times New Roman" w:eastAsia="Times New Roman" w:cs="Times New Roman"/>
      <w:lang w:val="pt-PT" w:eastAsia="pt-PT"/>
    </w:rPr>
  </w:style>
  <w:style w:type="paragraph" w:styleId="Default" w:customStyle="1">
    <w:name w:val="Default"/>
    <w:rsid w:val="002F3642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dfdf92cfb27d4863" Type="http://schemas.openxmlformats.org/officeDocument/2006/relationships/glossaryDocument" Target="/word/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8ac9-acba-469e-8b77-52c3e0409870}"/>
      </w:docPartPr>
      <w:docPartBody>
        <w:p w14:paraId="61309C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F245D004FB2A46BC75690D9419099E" ma:contentTypeVersion="6" ma:contentTypeDescription="Criar um novo documento." ma:contentTypeScope="" ma:versionID="7867af1f58d050ee3d6d7a8c47b23359">
  <xsd:schema xmlns:xsd="http://www.w3.org/2001/XMLSchema" xmlns:xs="http://www.w3.org/2001/XMLSchema" xmlns:p="http://schemas.microsoft.com/office/2006/metadata/properties" xmlns:ns2="fd4dc9b0-d5b1-4470-a40c-e0f5ad896d56" targetNamespace="http://schemas.microsoft.com/office/2006/metadata/properties" ma:root="true" ma:fieldsID="c43e159ed025bfc886b3078ff199bf44" ns2:_="">
    <xsd:import namespace="fd4dc9b0-d5b1-4470-a40c-e0f5ad896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c9b0-d5b1-4470-a40c-e0f5ad89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221FD-30A3-45D7-A530-635A6DAEE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21A4DD-81A6-4801-B11B-CCB7F9CB2E22}"/>
</file>

<file path=customXml/itemProps3.xml><?xml version="1.0" encoding="utf-8"?>
<ds:datastoreItem xmlns:ds="http://schemas.openxmlformats.org/officeDocument/2006/customXml" ds:itemID="{1B6F48B0-62B4-4263-9424-C75BAB1E59AB}"/>
</file>

<file path=customXml/itemProps4.xml><?xml version="1.0" encoding="utf-8"?>
<ds:datastoreItem xmlns:ds="http://schemas.openxmlformats.org/officeDocument/2006/customXml" ds:itemID="{8F240813-C70C-4359-9F76-8BAE89F295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Morgado</dc:creator>
  <cp:keywords/>
  <dc:description/>
  <cp:lastModifiedBy>Rosa Reis</cp:lastModifiedBy>
  <cp:revision>478</cp:revision>
  <cp:lastPrinted>2018-10-23T11:17:00Z</cp:lastPrinted>
  <dcterms:created xsi:type="dcterms:W3CDTF">2018-10-14T01:43:00Z</dcterms:created>
  <dcterms:modified xsi:type="dcterms:W3CDTF">2020-09-23T17:32:32Z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0x01010074F245D004FB2A46BC75690D9419099E</vt:lpwstr>
  </property>
</Properties>
</file>